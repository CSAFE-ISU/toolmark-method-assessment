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1A3C7" w14:textId="1BCA3F2C" w:rsidR="00303D75" w:rsidRPr="006046DF" w:rsidRDefault="00303D75" w:rsidP="006A309E">
      <w:pPr>
        <w:pStyle w:val="Heading1"/>
        <w:spacing w:line="240" w:lineRule="auto"/>
        <w:jc w:val="center"/>
        <w:rPr>
          <w:rFonts w:ascii="Times New Roman" w:hAnsi="Times New Roman" w:cs="Times New Roman"/>
          <w:b/>
          <w:color w:val="auto"/>
          <w:sz w:val="36"/>
          <w:szCs w:val="36"/>
        </w:rPr>
      </w:pPr>
      <w:r w:rsidRPr="006046DF">
        <w:rPr>
          <w:rFonts w:ascii="Times New Roman" w:hAnsi="Times New Roman" w:cs="Times New Roman"/>
          <w:b/>
          <w:color w:val="auto"/>
          <w:sz w:val="36"/>
          <w:szCs w:val="36"/>
        </w:rPr>
        <w:t xml:space="preserve">Adapting the </w:t>
      </w:r>
      <w:proofErr w:type="spellStart"/>
      <w:r w:rsidRPr="006046DF">
        <w:rPr>
          <w:rFonts w:ascii="Times New Roman" w:hAnsi="Times New Roman" w:cs="Times New Roman"/>
          <w:b/>
          <w:color w:val="auto"/>
          <w:sz w:val="36"/>
          <w:szCs w:val="36"/>
        </w:rPr>
        <w:t>Chumbley</w:t>
      </w:r>
      <w:proofErr w:type="spellEnd"/>
      <w:r w:rsidRPr="006046DF">
        <w:rPr>
          <w:rFonts w:ascii="Times New Roman" w:hAnsi="Times New Roman" w:cs="Times New Roman"/>
          <w:b/>
          <w:color w:val="auto"/>
          <w:sz w:val="36"/>
          <w:szCs w:val="36"/>
        </w:rPr>
        <w:t xml:space="preserve"> Score to match striae on Land Engraved Areas of bullets</w:t>
      </w:r>
    </w:p>
    <w:p w14:paraId="38EB99CA" w14:textId="77777777" w:rsidR="00EF6AF2" w:rsidRPr="006046DF" w:rsidRDefault="00EF6AF2" w:rsidP="00871C17">
      <w:pPr>
        <w:spacing w:line="360" w:lineRule="auto"/>
        <w:jc w:val="both"/>
        <w:rPr>
          <w:rFonts w:ascii="Times New Roman" w:hAnsi="Times New Roman" w:cs="Times New Roman"/>
          <w:sz w:val="24"/>
          <w:szCs w:val="24"/>
        </w:rPr>
      </w:pPr>
    </w:p>
    <w:p w14:paraId="03C44AE1" w14:textId="764304AD" w:rsidR="009A3F79" w:rsidRPr="006046DF" w:rsidRDefault="009A3F79" w:rsidP="004A6583">
      <w:pPr>
        <w:pStyle w:val="Heading1"/>
        <w:spacing w:line="360" w:lineRule="auto"/>
        <w:jc w:val="center"/>
        <w:rPr>
          <w:rFonts w:ascii="Times New Roman" w:hAnsi="Times New Roman" w:cs="Times New Roman"/>
          <w:b/>
          <w:color w:val="auto"/>
          <w:sz w:val="34"/>
          <w:szCs w:val="34"/>
        </w:rPr>
      </w:pPr>
      <w:r w:rsidRPr="006046DF">
        <w:rPr>
          <w:rFonts w:ascii="Times New Roman" w:hAnsi="Times New Roman" w:cs="Times New Roman"/>
          <w:b/>
          <w:color w:val="auto"/>
          <w:sz w:val="34"/>
          <w:szCs w:val="34"/>
        </w:rPr>
        <w:t>Abstract</w:t>
      </w:r>
    </w:p>
    <w:p w14:paraId="0D1042C9" w14:textId="77777777" w:rsidR="001A36E1" w:rsidRPr="006046DF" w:rsidRDefault="001A36E1" w:rsidP="008105E1">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The same-source problem remains a major challenge in forensic </w:t>
      </w:r>
      <w:proofErr w:type="spellStart"/>
      <w:r w:rsidRPr="006046DF">
        <w:rPr>
          <w:rFonts w:ascii="Times New Roman" w:hAnsi="Times New Roman" w:cs="Times New Roman"/>
          <w:sz w:val="24"/>
          <w:szCs w:val="24"/>
        </w:rPr>
        <w:t>toolmark</w:t>
      </w:r>
      <w:proofErr w:type="spellEnd"/>
      <w:r w:rsidRPr="006046DF">
        <w:rPr>
          <w:rFonts w:ascii="Times New Roman" w:hAnsi="Times New Roman" w:cs="Times New Roman"/>
          <w:sz w:val="24"/>
          <w:szCs w:val="24"/>
        </w:rPr>
        <w:t xml:space="preserve"> and firearm examination. Here, we investigate the applicability of the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w:t>
      </w:r>
      <w:proofErr w:type="gramStart"/>
      <w:r w:rsidRPr="006046DF">
        <w:rPr>
          <w:rFonts w:ascii="Times New Roman" w:hAnsi="Times New Roman" w:cs="Times New Roman"/>
          <w:sz w:val="24"/>
          <w:szCs w:val="24"/>
        </w:rPr>
        <w:t>method(</w:t>
      </w:r>
      <w:proofErr w:type="gramEnd"/>
      <w:r w:rsidRPr="006046DF">
        <w:rPr>
          <w:rFonts w:ascii="Times New Roman" w:hAnsi="Times New Roman" w:cs="Times New Roman"/>
          <w:sz w:val="24"/>
          <w:szCs w:val="24"/>
        </w:rPr>
        <w:t xml:space="preserve">1)(10), developed for screwdriver markings, for same-source identification of striations on bullet LEAs. </w:t>
      </w:r>
    </w:p>
    <w:p w14:paraId="551B9886" w14:textId="77777777" w:rsidR="001A36E1" w:rsidRPr="006046DF" w:rsidRDefault="001A36E1"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The Hamby datasets 44 and 252 measured by NIST and CSAFE (high-resolution scans) are used here. We provide methods to identify parameters that minimize error rates for matching of LEAs, and a remedial algorithm to alleviate the problem of failed tests, while increasing the power of the test and reducing error rates. </w:t>
      </w:r>
    </w:p>
    <w:p w14:paraId="74B4DDD2" w14:textId="77777777" w:rsidR="001A36E1" w:rsidRPr="006046DF" w:rsidRDefault="001A36E1" w:rsidP="008105E1">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For 85,491 land-to-land comparisons (84,235 known non-matches and 1256 known matches), the adapted test does not provide a result in 176 situations (originally more than 500). The Type I and Type II error rates are 7.2% (6105 out of 84235) and 21.4% (271 out of 1256) respectively.</w:t>
      </w:r>
    </w:p>
    <w:p w14:paraId="1DBB0DB2" w14:textId="77777777" w:rsidR="001A36E1" w:rsidRPr="006046DF" w:rsidRDefault="001A36E1" w:rsidP="008105E1">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This puts the proposed method on similar footing as other single feature matching approaches in the literature.</w:t>
      </w:r>
    </w:p>
    <w:p w14:paraId="2436C073" w14:textId="4772BCBC" w:rsidR="009A3F79" w:rsidRPr="006046DF" w:rsidRDefault="001A36E1" w:rsidP="006A309E">
      <w:pPr>
        <w:spacing w:line="276" w:lineRule="auto"/>
        <w:jc w:val="both"/>
        <w:rPr>
          <w:rFonts w:ascii="Times New Roman" w:hAnsi="Times New Roman" w:cs="Times New Roman"/>
          <w:b/>
          <w:sz w:val="24"/>
          <w:szCs w:val="24"/>
        </w:rPr>
      </w:pPr>
      <w:r w:rsidRPr="006046DF">
        <w:rPr>
          <w:rFonts w:ascii="Times New Roman" w:hAnsi="Times New Roman" w:cs="Times New Roman"/>
          <w:i/>
          <w:sz w:val="24"/>
          <w:szCs w:val="24"/>
        </w:rPr>
        <w:t xml:space="preserve">Keywords: </w:t>
      </w:r>
      <w:r w:rsidRPr="006046DF">
        <w:rPr>
          <w:rFonts w:ascii="Times New Roman" w:hAnsi="Times New Roman" w:cs="Times New Roman"/>
          <w:sz w:val="24"/>
          <w:szCs w:val="24"/>
        </w:rPr>
        <w:t xml:space="preserve">forensic science, </w:t>
      </w:r>
      <w:proofErr w:type="spellStart"/>
      <w:r w:rsidRPr="006046DF">
        <w:rPr>
          <w:rFonts w:ascii="Times New Roman" w:hAnsi="Times New Roman" w:cs="Times New Roman"/>
          <w:sz w:val="24"/>
          <w:szCs w:val="24"/>
        </w:rPr>
        <w:t>toolmark</w:t>
      </w:r>
      <w:proofErr w:type="spellEnd"/>
      <w:r w:rsidRPr="006046DF">
        <w:rPr>
          <w:rFonts w:ascii="Times New Roman" w:hAnsi="Times New Roman" w:cs="Times New Roman"/>
          <w:sz w:val="24"/>
          <w:szCs w:val="24"/>
        </w:rPr>
        <w:t>, cross-correlation, Mann-Whitney U statistic, land engraved areas (LEAs), algorithm, signatures, same-source problem</w:t>
      </w:r>
    </w:p>
    <w:p w14:paraId="5B13AB9D" w14:textId="77777777" w:rsidR="008105E1" w:rsidRPr="006046DF" w:rsidRDefault="008105E1">
      <w:pPr>
        <w:rPr>
          <w:rFonts w:ascii="Times New Roman" w:hAnsi="Times New Roman" w:cs="Times New Roman"/>
          <w:sz w:val="24"/>
          <w:szCs w:val="24"/>
        </w:rPr>
      </w:pPr>
      <w:r w:rsidRPr="006046DF">
        <w:rPr>
          <w:rFonts w:ascii="Times New Roman" w:hAnsi="Times New Roman" w:cs="Times New Roman"/>
          <w:sz w:val="24"/>
          <w:szCs w:val="24"/>
        </w:rPr>
        <w:br w:type="page"/>
      </w:r>
    </w:p>
    <w:p w14:paraId="3DE12D43" w14:textId="0AF505BB" w:rsidR="009B0D7D" w:rsidRPr="006046DF" w:rsidRDefault="009B0D7D"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lastRenderedPageBreak/>
        <w:t xml:space="preserve">Same-source analyses are a major part of a Forensic </w:t>
      </w:r>
      <w:proofErr w:type="spellStart"/>
      <w:r w:rsidRPr="006046DF">
        <w:rPr>
          <w:rFonts w:ascii="Times New Roman" w:hAnsi="Times New Roman" w:cs="Times New Roman"/>
          <w:sz w:val="24"/>
          <w:szCs w:val="24"/>
        </w:rPr>
        <w:t>Toolmark</w:t>
      </w:r>
      <w:proofErr w:type="spellEnd"/>
      <w:r w:rsidRPr="006046DF">
        <w:rPr>
          <w:rFonts w:ascii="Times New Roman" w:hAnsi="Times New Roman" w:cs="Times New Roman"/>
          <w:sz w:val="24"/>
          <w:szCs w:val="24"/>
        </w:rPr>
        <w:t xml:space="preserve"> Examiner’s job. In current practice, examiners make these comparisons by visual inspection under a comparison microscope and come to one of the following four conclusions: identification, inconclusive, elimination or unsuitable for examination </w:t>
      </w:r>
      <w:hyperlink w:anchor="_bookmark4" w:history="1">
        <w:r w:rsidRPr="006046DF">
          <w:rPr>
            <w:rStyle w:val="Hyperlink"/>
            <w:rFonts w:ascii="Times New Roman" w:hAnsi="Times New Roman" w:cs="Times New Roman"/>
            <w:color w:val="auto"/>
            <w:sz w:val="24"/>
            <w:szCs w:val="24"/>
            <w:u w:val="none"/>
          </w:rPr>
          <w:t>(2).</w:t>
        </w:r>
      </w:hyperlink>
      <w:r w:rsidRPr="006046DF">
        <w:rPr>
          <w:rFonts w:ascii="Times New Roman" w:hAnsi="Times New Roman" w:cs="Times New Roman"/>
          <w:sz w:val="24"/>
          <w:szCs w:val="24"/>
        </w:rPr>
        <w:t xml:space="preserve"> These conclusions are made on the basis of “unique surface contours” of the two </w:t>
      </w:r>
      <w:proofErr w:type="spellStart"/>
      <w:r w:rsidRPr="006046DF">
        <w:rPr>
          <w:rFonts w:ascii="Times New Roman" w:hAnsi="Times New Roman" w:cs="Times New Roman"/>
          <w:sz w:val="24"/>
          <w:szCs w:val="24"/>
        </w:rPr>
        <w:t>toolmarks</w:t>
      </w:r>
      <w:proofErr w:type="spellEnd"/>
      <w:r w:rsidRPr="006046DF">
        <w:rPr>
          <w:rFonts w:ascii="Times New Roman" w:hAnsi="Times New Roman" w:cs="Times New Roman"/>
          <w:sz w:val="24"/>
          <w:szCs w:val="24"/>
        </w:rPr>
        <w:t xml:space="preserve"> being in “sufficient agreement” </w:t>
      </w:r>
      <w:hyperlink w:anchor="_bookmark4" w:history="1">
        <w:r w:rsidRPr="006046DF">
          <w:rPr>
            <w:rStyle w:val="Hyperlink"/>
            <w:rFonts w:ascii="Times New Roman" w:hAnsi="Times New Roman" w:cs="Times New Roman"/>
            <w:color w:val="auto"/>
            <w:sz w:val="24"/>
            <w:szCs w:val="24"/>
            <w:u w:val="none"/>
          </w:rPr>
          <w:t>(2).</w:t>
        </w:r>
      </w:hyperlink>
      <w:r w:rsidRPr="006046DF">
        <w:rPr>
          <w:rFonts w:ascii="Times New Roman" w:hAnsi="Times New Roman" w:cs="Times New Roman"/>
          <w:sz w:val="24"/>
          <w:szCs w:val="24"/>
        </w:rPr>
        <w:t xml:space="preserve"> AFTE describes the term “sufficient agreement” as the possibility of another tool producing the markings under comparison, as practically impossible </w:t>
      </w:r>
      <w:hyperlink w:anchor="_bookmark4" w:history="1">
        <w:r w:rsidRPr="006046DF">
          <w:rPr>
            <w:rStyle w:val="Hyperlink"/>
            <w:rFonts w:ascii="Times New Roman" w:hAnsi="Times New Roman" w:cs="Times New Roman"/>
            <w:color w:val="auto"/>
            <w:sz w:val="24"/>
            <w:szCs w:val="24"/>
            <w:u w:val="none"/>
          </w:rPr>
          <w:t>(2).</w:t>
        </w:r>
      </w:hyperlink>
      <w:r w:rsidRPr="006046DF">
        <w:rPr>
          <w:rFonts w:ascii="Times New Roman" w:hAnsi="Times New Roman" w:cs="Times New Roman"/>
          <w:sz w:val="24"/>
          <w:szCs w:val="24"/>
        </w:rPr>
        <w:t xml:space="preserve"> Potential subject bias in the assessment as well as the lack of specified error rates are the main points of criticisms first raised by the National Research Council in 2009 </w:t>
      </w:r>
      <w:hyperlink w:anchor="_bookmark5" w:history="1">
        <w:r w:rsidRPr="006046DF">
          <w:rPr>
            <w:rStyle w:val="Hyperlink"/>
            <w:rFonts w:ascii="Times New Roman" w:hAnsi="Times New Roman" w:cs="Times New Roman"/>
            <w:color w:val="auto"/>
            <w:sz w:val="24"/>
            <w:szCs w:val="24"/>
            <w:u w:val="none"/>
          </w:rPr>
          <w:t xml:space="preserve">(3) </w:t>
        </w:r>
      </w:hyperlink>
      <w:r w:rsidRPr="006046DF">
        <w:rPr>
          <w:rFonts w:ascii="Times New Roman" w:hAnsi="Times New Roman" w:cs="Times New Roman"/>
          <w:sz w:val="24"/>
          <w:szCs w:val="24"/>
        </w:rPr>
        <w:t xml:space="preserve">and later emphasized further by the President’s Council of Advisors on Science and Technology </w:t>
      </w:r>
      <w:hyperlink w:anchor="_bookmark6" w:history="1">
        <w:r w:rsidRPr="006046DF">
          <w:rPr>
            <w:rStyle w:val="Hyperlink"/>
            <w:rFonts w:ascii="Times New Roman" w:hAnsi="Times New Roman" w:cs="Times New Roman"/>
            <w:color w:val="auto"/>
            <w:sz w:val="24"/>
            <w:szCs w:val="24"/>
            <w:u w:val="none"/>
          </w:rPr>
          <w:t>(4).</w:t>
        </w:r>
      </w:hyperlink>
      <w:r w:rsidRPr="006046DF">
        <w:rPr>
          <w:rFonts w:ascii="Times New Roman" w:hAnsi="Times New Roman" w:cs="Times New Roman"/>
          <w:sz w:val="24"/>
          <w:szCs w:val="24"/>
        </w:rPr>
        <w:t xml:space="preserve"> </w:t>
      </w:r>
    </w:p>
    <w:p w14:paraId="02924713" w14:textId="7B1B9D53" w:rsidR="009B0D7D" w:rsidRPr="006046DF" w:rsidRDefault="009B0D7D"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Technological advances, such as profilometers and confocal microscopy, have made it possible to capture 3D surfaces in a high-resolution digitized form. This technology has become more accessible over the last decade, and has made its way into topological images of ballistics evidence, such as bullet lands and breech faces </w:t>
      </w:r>
      <w:hyperlink w:anchor="_bookmark7" w:history="1">
        <w:r w:rsidRPr="006046DF">
          <w:rPr>
            <w:rStyle w:val="Hyperlink"/>
            <w:rFonts w:ascii="Times New Roman" w:hAnsi="Times New Roman" w:cs="Times New Roman"/>
            <w:color w:val="auto"/>
            <w:sz w:val="24"/>
            <w:szCs w:val="24"/>
            <w:u w:val="none"/>
          </w:rPr>
          <w:t>(5</w:t>
        </w:r>
      </w:hyperlink>
      <w:r w:rsidRPr="006046DF">
        <w:rPr>
          <w:rFonts w:ascii="Times New Roman" w:hAnsi="Times New Roman" w:cs="Times New Roman"/>
          <w:sz w:val="24"/>
          <w:szCs w:val="24"/>
        </w:rPr>
        <w:t xml:space="preserve">; </w:t>
      </w:r>
      <w:hyperlink w:anchor="_bookmark8" w:history="1">
        <w:r w:rsidRPr="006046DF">
          <w:rPr>
            <w:rStyle w:val="Hyperlink"/>
            <w:rFonts w:ascii="Times New Roman" w:hAnsi="Times New Roman" w:cs="Times New Roman"/>
            <w:color w:val="auto"/>
            <w:sz w:val="24"/>
            <w:szCs w:val="24"/>
            <w:u w:val="none"/>
          </w:rPr>
          <w:t xml:space="preserve">6; </w:t>
        </w:r>
      </w:hyperlink>
      <w:hyperlink w:anchor="_bookmark9" w:history="1">
        <w:r w:rsidRPr="006046DF">
          <w:rPr>
            <w:rStyle w:val="Hyperlink"/>
            <w:rFonts w:ascii="Times New Roman" w:hAnsi="Times New Roman" w:cs="Times New Roman"/>
            <w:color w:val="auto"/>
            <w:sz w:val="24"/>
            <w:szCs w:val="24"/>
            <w:u w:val="none"/>
          </w:rPr>
          <w:t xml:space="preserve">7; </w:t>
        </w:r>
      </w:hyperlink>
      <w:hyperlink w:anchor="_bookmark10" w:history="1">
        <w:r w:rsidRPr="006046DF">
          <w:rPr>
            <w:rStyle w:val="Hyperlink"/>
            <w:rFonts w:ascii="Times New Roman" w:hAnsi="Times New Roman" w:cs="Times New Roman"/>
            <w:color w:val="auto"/>
            <w:sz w:val="24"/>
            <w:szCs w:val="24"/>
            <w:u w:val="none"/>
          </w:rPr>
          <w:t>8).</w:t>
        </w:r>
      </w:hyperlink>
      <w:r w:rsidRPr="006046DF">
        <w:rPr>
          <w:rFonts w:ascii="Times New Roman" w:hAnsi="Times New Roman" w:cs="Times New Roman"/>
          <w:sz w:val="24"/>
          <w:szCs w:val="24"/>
        </w:rPr>
        <w:t xml:space="preserve"> Digitized images of 3D surfaces form the basis of statistical analysis of </w:t>
      </w:r>
      <w:proofErr w:type="spellStart"/>
      <w:r w:rsidRPr="006046DF">
        <w:rPr>
          <w:rFonts w:ascii="Times New Roman" w:hAnsi="Times New Roman" w:cs="Times New Roman"/>
          <w:sz w:val="24"/>
          <w:szCs w:val="24"/>
        </w:rPr>
        <w:t>toolmarks</w:t>
      </w:r>
      <w:proofErr w:type="spellEnd"/>
      <w:r w:rsidRPr="006046DF">
        <w:rPr>
          <w:rFonts w:ascii="Times New Roman" w:hAnsi="Times New Roman" w:cs="Times New Roman"/>
          <w:sz w:val="24"/>
          <w:szCs w:val="24"/>
        </w:rPr>
        <w:t>. Statistical approaches based on this data remove both subjectivity from the assessment and allow a quantification of error rates for false positive and false negative identifications.</w:t>
      </w:r>
    </w:p>
    <w:p w14:paraId="40BD4E50" w14:textId="77777777" w:rsidR="009B0D7D" w:rsidRPr="006046DF" w:rsidRDefault="009B0D7D"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Methods for matching striated marks for a variety of tools have been studied in the literature (see </w:t>
      </w:r>
      <w:hyperlink w:anchor="_bookmark41" w:history="1">
        <w:r w:rsidRPr="006046DF">
          <w:rPr>
            <w:rStyle w:val="Hyperlink"/>
            <w:rFonts w:ascii="Times New Roman" w:hAnsi="Times New Roman" w:cs="Times New Roman"/>
            <w:color w:val="auto"/>
            <w:sz w:val="24"/>
            <w:szCs w:val="24"/>
            <w:u w:val="none"/>
          </w:rPr>
          <w:t>Table 1</w:t>
        </w:r>
      </w:hyperlink>
      <w:r w:rsidRPr="006046DF">
        <w:rPr>
          <w:rFonts w:ascii="Times New Roman" w:hAnsi="Times New Roman" w:cs="Times New Roman"/>
          <w:sz w:val="24"/>
          <w:szCs w:val="24"/>
        </w:rPr>
        <w:t xml:space="preserve"> for an overview): in </w:t>
      </w:r>
      <w:hyperlink w:anchor="_bookmark11" w:history="1">
        <w:r w:rsidRPr="006046DF">
          <w:rPr>
            <w:rStyle w:val="Hyperlink"/>
            <w:rFonts w:ascii="Times New Roman" w:hAnsi="Times New Roman" w:cs="Times New Roman"/>
            <w:color w:val="auto"/>
            <w:sz w:val="24"/>
            <w:szCs w:val="24"/>
            <w:u w:val="none"/>
          </w:rPr>
          <w:t>(9)</w:t>
        </w:r>
      </w:hyperlink>
      <w:r w:rsidRPr="006046DF">
        <w:rPr>
          <w:rFonts w:ascii="Times New Roman" w:hAnsi="Times New Roman" w:cs="Times New Roman"/>
          <w:sz w:val="24"/>
          <w:szCs w:val="24"/>
        </w:rPr>
        <w:t xml:space="preserve"> and </w:t>
      </w:r>
      <w:hyperlink w:anchor="_bookmark12" w:history="1">
        <w:r w:rsidRPr="006046DF">
          <w:rPr>
            <w:rStyle w:val="Hyperlink"/>
            <w:rFonts w:ascii="Times New Roman" w:hAnsi="Times New Roman" w:cs="Times New Roman"/>
            <w:color w:val="auto"/>
            <w:sz w:val="24"/>
            <w:szCs w:val="24"/>
            <w:u w:val="none"/>
          </w:rPr>
          <w:t>(10</w:t>
        </w:r>
      </w:hyperlink>
      <w:r w:rsidRPr="006046DF">
        <w:rPr>
          <w:rFonts w:ascii="Times New Roman" w:hAnsi="Times New Roman" w:cs="Times New Roman"/>
          <w:sz w:val="24"/>
          <w:szCs w:val="24"/>
        </w:rPr>
        <w:t xml:space="preserve">) digitized screwdriver marks have been analyzed using a profilometer; in </w:t>
      </w:r>
      <w:hyperlink w:anchor="_bookmark13" w:history="1">
        <w:r w:rsidRPr="006046DF">
          <w:rPr>
            <w:rStyle w:val="Hyperlink"/>
            <w:rFonts w:ascii="Times New Roman" w:hAnsi="Times New Roman" w:cs="Times New Roman"/>
            <w:color w:val="auto"/>
            <w:sz w:val="24"/>
            <w:szCs w:val="24"/>
            <w:u w:val="none"/>
          </w:rPr>
          <w:t xml:space="preserve">(11) </w:t>
        </w:r>
      </w:hyperlink>
      <w:r w:rsidRPr="006046DF">
        <w:rPr>
          <w:rFonts w:ascii="Times New Roman" w:hAnsi="Times New Roman" w:cs="Times New Roman"/>
          <w:sz w:val="24"/>
          <w:szCs w:val="24"/>
        </w:rPr>
        <w:t xml:space="preserve">3D marks from screwdriver, tongue and groove pliers captured using a confocal microscope have been investigated; digitized marks from slip-joint pliers generated by a surface profilometer have been investigated in </w:t>
      </w:r>
      <w:hyperlink w:anchor="_bookmark14" w:history="1">
        <w:r w:rsidRPr="006046DF">
          <w:rPr>
            <w:rStyle w:val="Hyperlink"/>
            <w:rFonts w:ascii="Times New Roman" w:hAnsi="Times New Roman" w:cs="Times New Roman"/>
            <w:color w:val="auto"/>
            <w:sz w:val="24"/>
            <w:szCs w:val="24"/>
            <w:u w:val="none"/>
          </w:rPr>
          <w:t>(12).</w:t>
        </w:r>
      </w:hyperlink>
    </w:p>
    <w:p w14:paraId="43E982AE" w14:textId="6227294A" w:rsidR="001802C5" w:rsidRPr="006046DF" w:rsidRDefault="009B0D7D"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This data forms the basis of a statistical analysis that allows us to quantify similarity of markings and serves as a basis for error rate calculations.</w:t>
      </w:r>
      <w:r w:rsidR="001802C5" w:rsidRPr="006046DF">
        <w:rPr>
          <w:rFonts w:ascii="Times New Roman" w:hAnsi="Times New Roman" w:cs="Times New Roman"/>
          <w:sz w:val="24"/>
          <w:szCs w:val="24"/>
        </w:rPr>
        <w:t xml:space="preserve"> </w:t>
      </w:r>
      <w:r w:rsidRPr="006046DF">
        <w:rPr>
          <w:rFonts w:ascii="Times New Roman" w:hAnsi="Times New Roman" w:cs="Times New Roman"/>
          <w:sz w:val="24"/>
          <w:szCs w:val="24"/>
        </w:rPr>
        <w:t xml:space="preserve">In </w:t>
      </w:r>
      <w:hyperlink w:anchor="_bookmark13" w:history="1">
        <w:r w:rsidRPr="006046DF">
          <w:rPr>
            <w:rStyle w:val="Hyperlink"/>
            <w:rFonts w:ascii="Times New Roman" w:hAnsi="Times New Roman" w:cs="Times New Roman"/>
            <w:color w:val="auto"/>
            <w:sz w:val="24"/>
            <w:szCs w:val="24"/>
            <w:u w:val="none"/>
          </w:rPr>
          <w:t>(11)</w:t>
        </w:r>
      </w:hyperlink>
      <w:r w:rsidRPr="006046DF">
        <w:rPr>
          <w:rFonts w:ascii="Times New Roman" w:hAnsi="Times New Roman" w:cs="Times New Roman"/>
          <w:sz w:val="24"/>
          <w:szCs w:val="24"/>
        </w:rPr>
        <w:t xml:space="preserve"> a relative distance metric is defined and used as similarity measure between two </w:t>
      </w:r>
      <w:proofErr w:type="spellStart"/>
      <w:r w:rsidRPr="006046DF">
        <w:rPr>
          <w:rFonts w:ascii="Times New Roman" w:hAnsi="Times New Roman" w:cs="Times New Roman"/>
          <w:sz w:val="24"/>
          <w:szCs w:val="24"/>
        </w:rPr>
        <w:t>toolmarks</w:t>
      </w:r>
      <w:proofErr w:type="spellEnd"/>
      <w:r w:rsidRPr="006046DF">
        <w:rPr>
          <w:rFonts w:ascii="Times New Roman" w:hAnsi="Times New Roman" w:cs="Times New Roman"/>
          <w:sz w:val="24"/>
          <w:szCs w:val="24"/>
        </w:rPr>
        <w:t xml:space="preserve">. This approach is expanded in </w:t>
      </w:r>
      <w:proofErr w:type="spellStart"/>
      <w:r w:rsidRPr="006046DF">
        <w:rPr>
          <w:rFonts w:ascii="Times New Roman" w:hAnsi="Times New Roman" w:cs="Times New Roman"/>
          <w:sz w:val="24"/>
          <w:szCs w:val="24"/>
        </w:rPr>
        <w:t>Faden</w:t>
      </w:r>
      <w:proofErr w:type="spellEnd"/>
      <w:r w:rsidRPr="006046DF">
        <w:rPr>
          <w:rFonts w:ascii="Times New Roman" w:hAnsi="Times New Roman" w:cs="Times New Roman"/>
          <w:sz w:val="24"/>
          <w:szCs w:val="24"/>
        </w:rPr>
        <w:t xml:space="preserve"> et al. </w:t>
      </w:r>
      <w:hyperlink w:anchor="_bookmark11" w:history="1">
        <w:r w:rsidRPr="006046DF">
          <w:rPr>
            <w:rStyle w:val="Hyperlink"/>
            <w:rFonts w:ascii="Times New Roman" w:hAnsi="Times New Roman" w:cs="Times New Roman"/>
            <w:color w:val="auto"/>
            <w:sz w:val="24"/>
            <w:szCs w:val="24"/>
            <w:u w:val="none"/>
          </w:rPr>
          <w:t>(9):</w:t>
        </w:r>
      </w:hyperlink>
      <w:r w:rsidRPr="006046DF">
        <w:rPr>
          <w:rFonts w:ascii="Times New Roman" w:hAnsi="Times New Roman" w:cs="Times New Roman"/>
          <w:sz w:val="24"/>
          <w:szCs w:val="24"/>
        </w:rPr>
        <w:t xml:space="preserve"> a set of small segments in the markings of two </w:t>
      </w:r>
      <w:proofErr w:type="spellStart"/>
      <w:r w:rsidRPr="006046DF">
        <w:rPr>
          <w:rFonts w:ascii="Times New Roman" w:hAnsi="Times New Roman" w:cs="Times New Roman"/>
          <w:sz w:val="24"/>
          <w:szCs w:val="24"/>
        </w:rPr>
        <w:t>toolmarks</w:t>
      </w:r>
      <w:proofErr w:type="spellEnd"/>
      <w:r w:rsidRPr="006046DF">
        <w:rPr>
          <w:rFonts w:ascii="Times New Roman" w:hAnsi="Times New Roman" w:cs="Times New Roman"/>
          <w:sz w:val="24"/>
          <w:szCs w:val="24"/>
        </w:rPr>
        <w:t xml:space="preserve"> are extracted and similarity is compared using a maximum Pearson correlation coefficient. The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scoring method, first introduced in </w:t>
      </w:r>
      <w:hyperlink w:anchor="_bookmark12" w:history="1">
        <w:r w:rsidRPr="006046DF">
          <w:rPr>
            <w:rStyle w:val="Hyperlink"/>
            <w:rFonts w:ascii="Times New Roman" w:hAnsi="Times New Roman" w:cs="Times New Roman"/>
            <w:color w:val="auto"/>
            <w:sz w:val="24"/>
            <w:szCs w:val="24"/>
            <w:u w:val="none"/>
          </w:rPr>
          <w:t>(10),</w:t>
        </w:r>
      </w:hyperlink>
      <w:r w:rsidRPr="006046DF">
        <w:rPr>
          <w:rFonts w:ascii="Times New Roman" w:hAnsi="Times New Roman" w:cs="Times New Roman"/>
          <w:sz w:val="24"/>
          <w:szCs w:val="24"/>
        </w:rPr>
        <w:t xml:space="preserve"> uses a similar but more extensive framework based on a Mann-Whitney U test of the resulting correlation</w:t>
      </w:r>
      <w:r w:rsidR="001802C5" w:rsidRPr="006046DF">
        <w:rPr>
          <w:rFonts w:ascii="Times New Roman" w:hAnsi="Times New Roman" w:cs="Times New Roman"/>
          <w:sz w:val="24"/>
          <w:szCs w:val="24"/>
        </w:rPr>
        <w:t xml:space="preserve"> coefficients. This approach is non-deterministic, because segments are chosen randomly. In </w:t>
      </w:r>
      <w:hyperlink w:anchor="_bookmark3" w:history="1">
        <w:r w:rsidR="001802C5" w:rsidRPr="006046DF">
          <w:rPr>
            <w:rStyle w:val="Hyperlink"/>
            <w:rFonts w:ascii="Times New Roman" w:hAnsi="Times New Roman" w:cs="Times New Roman"/>
            <w:color w:val="auto"/>
            <w:sz w:val="24"/>
            <w:szCs w:val="24"/>
            <w:u w:val="none"/>
          </w:rPr>
          <w:t xml:space="preserve">(1) </w:t>
        </w:r>
      </w:hyperlink>
      <w:r w:rsidR="001802C5" w:rsidRPr="006046DF">
        <w:rPr>
          <w:rFonts w:ascii="Times New Roman" w:hAnsi="Times New Roman" w:cs="Times New Roman"/>
          <w:sz w:val="24"/>
          <w:szCs w:val="24"/>
        </w:rPr>
        <w:t xml:space="preserve">the score is fixed to be deterministic for each pair of </w:t>
      </w:r>
      <w:proofErr w:type="spellStart"/>
      <w:r w:rsidR="001802C5" w:rsidRPr="006046DF">
        <w:rPr>
          <w:rFonts w:ascii="Times New Roman" w:hAnsi="Times New Roman" w:cs="Times New Roman"/>
          <w:sz w:val="24"/>
          <w:szCs w:val="24"/>
        </w:rPr>
        <w:t>toolmarks</w:t>
      </w:r>
      <w:proofErr w:type="spellEnd"/>
      <w:r w:rsidR="001802C5" w:rsidRPr="006046DF">
        <w:rPr>
          <w:rFonts w:ascii="Times New Roman" w:hAnsi="Times New Roman" w:cs="Times New Roman"/>
          <w:sz w:val="24"/>
          <w:szCs w:val="24"/>
        </w:rPr>
        <w:t xml:space="preserve"> by choosing </w:t>
      </w:r>
      <w:r w:rsidR="001802C5" w:rsidRPr="006046DF">
        <w:rPr>
          <w:rFonts w:ascii="Times New Roman" w:hAnsi="Times New Roman" w:cs="Times New Roman"/>
          <w:sz w:val="24"/>
          <w:szCs w:val="24"/>
        </w:rPr>
        <w:lastRenderedPageBreak/>
        <w:t>segments for comparison systematically. This approach also ensures independence between segments of striae.</w:t>
      </w:r>
    </w:p>
    <w:p w14:paraId="70472267" w14:textId="0B88AF23"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In this paper, we are investigating the applicability of the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scoring method by </w:t>
      </w:r>
      <w:proofErr w:type="spellStart"/>
      <w:r w:rsidRPr="006046DF">
        <w:rPr>
          <w:rFonts w:ascii="Times New Roman" w:hAnsi="Times New Roman" w:cs="Times New Roman"/>
          <w:sz w:val="24"/>
          <w:szCs w:val="24"/>
        </w:rPr>
        <w:t>Hadler</w:t>
      </w:r>
      <w:proofErr w:type="spellEnd"/>
      <w:r w:rsidRPr="006046DF">
        <w:rPr>
          <w:rFonts w:ascii="Times New Roman" w:hAnsi="Times New Roman" w:cs="Times New Roman"/>
          <w:sz w:val="24"/>
          <w:szCs w:val="24"/>
        </w:rPr>
        <w:t xml:space="preserve"> and Morris </w:t>
      </w:r>
      <w:hyperlink w:anchor="_bookmark3" w:history="1">
        <w:r w:rsidRPr="006046DF">
          <w:rPr>
            <w:rStyle w:val="Hyperlink"/>
            <w:rFonts w:ascii="Times New Roman" w:hAnsi="Times New Roman" w:cs="Times New Roman"/>
            <w:color w:val="auto"/>
            <w:sz w:val="24"/>
            <w:szCs w:val="24"/>
            <w:u w:val="none"/>
          </w:rPr>
          <w:t>(1)</w:t>
        </w:r>
      </w:hyperlink>
      <w:r w:rsidRPr="006046DF">
        <w:rPr>
          <w:rFonts w:ascii="Times New Roman" w:hAnsi="Times New Roman" w:cs="Times New Roman"/>
          <w:sz w:val="24"/>
          <w:szCs w:val="24"/>
        </w:rPr>
        <w:t xml:space="preserve"> to assess striation marks on bullet lands for same-source identification. Striation marks on bullets are made by surface imperfections in the barrel.  As the bullet travels through the barrel, these imperfections leave “scratches” on the bullet surface (see top of </w:t>
      </w:r>
      <w:hyperlink w:anchor="_bookmark27" w:history="1">
        <w:r w:rsidRPr="006046DF">
          <w:rPr>
            <w:rStyle w:val="Hyperlink"/>
            <w:rFonts w:ascii="Times New Roman" w:hAnsi="Times New Roman" w:cs="Times New Roman"/>
            <w:color w:val="auto"/>
            <w:sz w:val="24"/>
            <w:szCs w:val="24"/>
            <w:u w:val="none"/>
          </w:rPr>
          <w:t>Figure</w:t>
        </w:r>
      </w:hyperlink>
      <w:r w:rsidRPr="006046DF">
        <w:rPr>
          <w:rFonts w:ascii="Times New Roman" w:hAnsi="Times New Roman" w:cs="Times New Roman"/>
          <w:sz w:val="24"/>
          <w:szCs w:val="24"/>
        </w:rPr>
        <w:t xml:space="preserve"> 1). Typically, only striation marks in the land engraved areas (LEAs) are considered </w:t>
      </w:r>
      <w:hyperlink w:anchor="_bookmark15" w:history="1">
        <w:r w:rsidRPr="006046DF">
          <w:rPr>
            <w:rStyle w:val="Hyperlink"/>
            <w:rFonts w:ascii="Times New Roman" w:hAnsi="Times New Roman" w:cs="Times New Roman"/>
            <w:color w:val="auto"/>
            <w:sz w:val="24"/>
            <w:szCs w:val="24"/>
            <w:u w:val="none"/>
          </w:rPr>
          <w:t>(13).</w:t>
        </w:r>
      </w:hyperlink>
      <w:r w:rsidRPr="006046DF">
        <w:rPr>
          <w:rFonts w:ascii="Times New Roman" w:hAnsi="Times New Roman" w:cs="Times New Roman"/>
          <w:sz w:val="24"/>
          <w:szCs w:val="24"/>
        </w:rPr>
        <w:t xml:space="preserve"> Bullet lands are depressed areas between the grooves made by the rifling action of the barrel. Compared to </w:t>
      </w:r>
      <w:proofErr w:type="spellStart"/>
      <w:r w:rsidRPr="006046DF">
        <w:rPr>
          <w:rFonts w:ascii="Times New Roman" w:hAnsi="Times New Roman" w:cs="Times New Roman"/>
          <w:sz w:val="24"/>
          <w:szCs w:val="24"/>
        </w:rPr>
        <w:t>toolmarks</w:t>
      </w:r>
      <w:proofErr w:type="spellEnd"/>
      <w:r w:rsidRPr="006046DF">
        <w:rPr>
          <w:rFonts w:ascii="Times New Roman" w:hAnsi="Times New Roman" w:cs="Times New Roman"/>
          <w:sz w:val="24"/>
          <w:szCs w:val="24"/>
        </w:rPr>
        <w:t xml:space="preserve"> made by screwdrivers</w:t>
      </w:r>
      <w:r w:rsidR="00CA376F" w:rsidRPr="006046DF">
        <w:rPr>
          <w:rFonts w:ascii="Times New Roman" w:hAnsi="Times New Roman" w:cs="Times New Roman"/>
          <w:sz w:val="24"/>
          <w:szCs w:val="24"/>
        </w:rPr>
        <w:t>,</w:t>
      </w:r>
      <w:r w:rsidRPr="006046DF">
        <w:rPr>
          <w:rFonts w:ascii="Times New Roman" w:hAnsi="Times New Roman" w:cs="Times New Roman"/>
          <w:sz w:val="24"/>
          <w:szCs w:val="24"/>
        </w:rPr>
        <w:t xml:space="preserve"> striation marks on bullets are typically much smaller, both in length and in width. Bullets also have a curved cross-sectional topography.</w:t>
      </w:r>
    </w:p>
    <w:p w14:paraId="73FFB769" w14:textId="24FD47A4"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In same-source comparisons this curvature is usually removed using some form of Gaussian filter </w:t>
      </w:r>
      <w:hyperlink w:anchor="_bookmark16" w:history="1">
        <w:r w:rsidRPr="006046DF">
          <w:rPr>
            <w:rStyle w:val="Hyperlink"/>
            <w:rFonts w:ascii="Times New Roman" w:hAnsi="Times New Roman" w:cs="Times New Roman"/>
            <w:color w:val="auto"/>
            <w:sz w:val="24"/>
            <w:szCs w:val="24"/>
            <w:u w:val="none"/>
          </w:rPr>
          <w:t>(14)</w:t>
        </w:r>
      </w:hyperlink>
      <w:r w:rsidRPr="006046DF">
        <w:rPr>
          <w:rFonts w:ascii="Times New Roman" w:hAnsi="Times New Roman" w:cs="Times New Roman"/>
          <w:sz w:val="24"/>
          <w:szCs w:val="24"/>
        </w:rPr>
        <w:t xml:space="preserve"> or non-parametric smoothing </w:t>
      </w:r>
      <w:hyperlink w:anchor="_bookmark17" w:history="1">
        <w:r w:rsidRPr="006046DF">
          <w:rPr>
            <w:rStyle w:val="Hyperlink"/>
            <w:rFonts w:ascii="Times New Roman" w:hAnsi="Times New Roman" w:cs="Times New Roman"/>
            <w:color w:val="auto"/>
            <w:sz w:val="24"/>
            <w:szCs w:val="24"/>
            <w:u w:val="none"/>
          </w:rPr>
          <w:t>(15).</w:t>
        </w:r>
      </w:hyperlink>
      <w:r w:rsidRPr="006046DF">
        <w:rPr>
          <w:rFonts w:ascii="Times New Roman" w:hAnsi="Times New Roman" w:cs="Times New Roman"/>
          <w:sz w:val="24"/>
          <w:szCs w:val="24"/>
        </w:rPr>
        <w:t xml:space="preserve"> An overview of some of the error rates reported in the literature on bullet matching is given in </w:t>
      </w:r>
      <w:hyperlink w:anchor="_bookmark42" w:history="1">
        <w:r w:rsidRPr="006046DF">
          <w:rPr>
            <w:rStyle w:val="Hyperlink"/>
            <w:rFonts w:ascii="Times New Roman" w:hAnsi="Times New Roman" w:cs="Times New Roman"/>
            <w:color w:val="auto"/>
            <w:sz w:val="24"/>
            <w:szCs w:val="24"/>
            <w:u w:val="none"/>
          </w:rPr>
          <w:t>Table</w:t>
        </w:r>
      </w:hyperlink>
      <w:r w:rsidRPr="006046DF">
        <w:rPr>
          <w:rFonts w:ascii="Times New Roman" w:hAnsi="Times New Roman" w:cs="Times New Roman"/>
          <w:sz w:val="24"/>
          <w:szCs w:val="24"/>
        </w:rPr>
        <w:t xml:space="preserve"> 2. Chu et al. </w:t>
      </w:r>
      <w:hyperlink w:anchor="_bookmark18" w:history="1">
        <w:r w:rsidRPr="006046DF">
          <w:rPr>
            <w:rStyle w:val="Hyperlink"/>
            <w:rFonts w:ascii="Times New Roman" w:hAnsi="Times New Roman" w:cs="Times New Roman"/>
            <w:color w:val="auto"/>
            <w:sz w:val="24"/>
            <w:szCs w:val="24"/>
            <w:u w:val="none"/>
          </w:rPr>
          <w:t>(16)</w:t>
        </w:r>
      </w:hyperlink>
      <w:r w:rsidRPr="006046DF">
        <w:rPr>
          <w:rFonts w:ascii="Times New Roman" w:hAnsi="Times New Roman" w:cs="Times New Roman"/>
          <w:sz w:val="24"/>
          <w:szCs w:val="24"/>
        </w:rPr>
        <w:t xml:space="preserve"> use an automatic method for counting consecutive matching striae (CMS). The authors report an error rate of 52% for known same-source land comparisons to be (incorrectly) identified as different-source (false negative) and zero false positives for known different-source lands. Ma et al. </w:t>
      </w:r>
      <w:hyperlink w:anchor="_bookmark16" w:history="1">
        <w:r w:rsidRPr="006046DF">
          <w:rPr>
            <w:rStyle w:val="Hyperlink"/>
            <w:rFonts w:ascii="Times New Roman" w:hAnsi="Times New Roman" w:cs="Times New Roman"/>
            <w:color w:val="auto"/>
            <w:sz w:val="24"/>
            <w:szCs w:val="24"/>
            <w:u w:val="none"/>
          </w:rPr>
          <w:t>(14)</w:t>
        </w:r>
      </w:hyperlink>
      <w:r w:rsidRPr="006046DF">
        <w:rPr>
          <w:rFonts w:ascii="Times New Roman" w:hAnsi="Times New Roman" w:cs="Times New Roman"/>
          <w:sz w:val="24"/>
          <w:szCs w:val="24"/>
        </w:rPr>
        <w:t xml:space="preserve"> and </w:t>
      </w:r>
      <w:proofErr w:type="spellStart"/>
      <w:r w:rsidRPr="006046DF">
        <w:rPr>
          <w:rFonts w:ascii="Times New Roman" w:hAnsi="Times New Roman" w:cs="Times New Roman"/>
          <w:sz w:val="24"/>
          <w:szCs w:val="24"/>
        </w:rPr>
        <w:t>Vorburger</w:t>
      </w:r>
      <w:proofErr w:type="spellEnd"/>
      <w:r w:rsidRPr="006046DF">
        <w:rPr>
          <w:rFonts w:ascii="Times New Roman" w:hAnsi="Times New Roman" w:cs="Times New Roman"/>
          <w:sz w:val="24"/>
          <w:szCs w:val="24"/>
        </w:rPr>
        <w:t xml:space="preserve">  et al. </w:t>
      </w:r>
      <w:hyperlink w:anchor="_bookmark19" w:history="1">
        <w:r w:rsidRPr="006046DF">
          <w:rPr>
            <w:rStyle w:val="Hyperlink"/>
            <w:rFonts w:ascii="Times New Roman" w:hAnsi="Times New Roman" w:cs="Times New Roman"/>
            <w:color w:val="auto"/>
            <w:sz w:val="24"/>
            <w:szCs w:val="24"/>
            <w:u w:val="none"/>
          </w:rPr>
          <w:t>(17)</w:t>
        </w:r>
      </w:hyperlink>
      <w:r w:rsidRPr="006046DF">
        <w:rPr>
          <w:rFonts w:ascii="Times New Roman" w:hAnsi="Times New Roman" w:cs="Times New Roman"/>
          <w:sz w:val="24"/>
          <w:szCs w:val="24"/>
        </w:rPr>
        <w:t xml:space="preserve"> discuss CCF (cross-correlation function) and its discriminating power and applicability for same-source analyses of bullets, but do not provide any error rates in their discussion. Hare et al. </w:t>
      </w:r>
      <w:hyperlink w:anchor="_bookmark17" w:history="1">
        <w:r w:rsidRPr="006046DF">
          <w:rPr>
            <w:rStyle w:val="Hyperlink"/>
            <w:rFonts w:ascii="Times New Roman" w:hAnsi="Times New Roman" w:cs="Times New Roman"/>
            <w:color w:val="auto"/>
            <w:sz w:val="24"/>
            <w:szCs w:val="24"/>
            <w:u w:val="none"/>
          </w:rPr>
          <w:t xml:space="preserve">(15) </w:t>
        </w:r>
      </w:hyperlink>
      <w:r w:rsidRPr="006046DF">
        <w:rPr>
          <w:rFonts w:ascii="Times New Roman" w:hAnsi="Times New Roman" w:cs="Times New Roman"/>
          <w:sz w:val="24"/>
          <w:szCs w:val="24"/>
        </w:rPr>
        <w:t xml:space="preserve">use multiple features, such as CCF, CMS, D (distance measure), etc. in a random forest based method and compare  every land against every other land of digitized versions of Hamby 252 and Hamby 44 </w:t>
      </w:r>
      <w:hyperlink w:anchor="_bookmark20" w:history="1">
        <w:r w:rsidRPr="006046DF">
          <w:rPr>
            <w:rStyle w:val="Hyperlink"/>
            <w:rFonts w:ascii="Times New Roman" w:hAnsi="Times New Roman" w:cs="Times New Roman"/>
            <w:color w:val="auto"/>
            <w:sz w:val="24"/>
            <w:szCs w:val="24"/>
            <w:u w:val="none"/>
          </w:rPr>
          <w:t>(18)</w:t>
        </w:r>
      </w:hyperlink>
      <w:r w:rsidRPr="006046DF">
        <w:rPr>
          <w:rFonts w:ascii="Times New Roman" w:hAnsi="Times New Roman" w:cs="Times New Roman"/>
          <w:sz w:val="24"/>
          <w:szCs w:val="24"/>
        </w:rPr>
        <w:t xml:space="preserve"> published on the NIST Ballistics Database </w:t>
      </w:r>
      <w:hyperlink w:anchor="_bookmark21" w:history="1">
        <w:r w:rsidRPr="006046DF">
          <w:rPr>
            <w:rStyle w:val="Hyperlink"/>
            <w:rFonts w:ascii="Times New Roman" w:hAnsi="Times New Roman" w:cs="Times New Roman"/>
            <w:color w:val="auto"/>
            <w:sz w:val="24"/>
            <w:szCs w:val="24"/>
            <w:u w:val="none"/>
          </w:rPr>
          <w:t>(19).</w:t>
        </w:r>
      </w:hyperlink>
      <w:r w:rsidRPr="006046DF">
        <w:rPr>
          <w:rFonts w:ascii="Times New Roman" w:hAnsi="Times New Roman" w:cs="Times New Roman"/>
          <w:sz w:val="24"/>
          <w:szCs w:val="24"/>
        </w:rPr>
        <w:t xml:space="preserve"> The authors report an out-of-bag overall error rate of 0.46%, comprised of an error rate of 30.05% of same-source pairs that were not identified and an error rate of 0.026% of different-source pairs that were incorrectly identified as same-source.</w:t>
      </w:r>
    </w:p>
    <w:p w14:paraId="184E4324" w14:textId="4BD4545C"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The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score provides us with another approach in the same-source assessment of bullet striation marks.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et al. </w:t>
      </w:r>
      <w:hyperlink w:anchor="_bookmark12" w:history="1">
        <w:r w:rsidRPr="006046DF">
          <w:rPr>
            <w:rStyle w:val="Hyperlink"/>
            <w:rFonts w:ascii="Times New Roman" w:hAnsi="Times New Roman" w:cs="Times New Roman"/>
            <w:color w:val="auto"/>
            <w:sz w:val="24"/>
            <w:szCs w:val="24"/>
            <w:u w:val="none"/>
          </w:rPr>
          <w:t>(10)</w:t>
        </w:r>
      </w:hyperlink>
      <w:r w:rsidRPr="006046DF">
        <w:rPr>
          <w:rFonts w:ascii="Times New Roman" w:hAnsi="Times New Roman" w:cs="Times New Roman"/>
          <w:sz w:val="24"/>
          <w:szCs w:val="24"/>
        </w:rPr>
        <w:t xml:space="preserve"> compare two </w:t>
      </w:r>
      <w:proofErr w:type="spellStart"/>
      <w:r w:rsidRPr="006046DF">
        <w:rPr>
          <w:rFonts w:ascii="Times New Roman" w:hAnsi="Times New Roman" w:cs="Times New Roman"/>
          <w:sz w:val="24"/>
          <w:szCs w:val="24"/>
        </w:rPr>
        <w:t>toolmarks</w:t>
      </w:r>
      <w:proofErr w:type="spellEnd"/>
      <w:r w:rsidRPr="006046DF">
        <w:rPr>
          <w:rFonts w:ascii="Times New Roman" w:hAnsi="Times New Roman" w:cs="Times New Roman"/>
          <w:sz w:val="24"/>
          <w:szCs w:val="24"/>
        </w:rPr>
        <w:t xml:space="preserve"> for same-source. The data for this study was obtained from 50 sequentially manufactured screwdriver tips.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et al. </w:t>
      </w:r>
      <w:hyperlink w:anchor="_bookmark12" w:history="1">
        <w:r w:rsidRPr="006046DF">
          <w:rPr>
            <w:rStyle w:val="Hyperlink"/>
            <w:rFonts w:ascii="Times New Roman" w:hAnsi="Times New Roman" w:cs="Times New Roman"/>
            <w:color w:val="auto"/>
            <w:sz w:val="24"/>
            <w:szCs w:val="24"/>
            <w:u w:val="none"/>
          </w:rPr>
          <w:t xml:space="preserve">(10) </w:t>
        </w:r>
      </w:hyperlink>
      <w:r w:rsidRPr="006046DF">
        <w:rPr>
          <w:rFonts w:ascii="Times New Roman" w:hAnsi="Times New Roman" w:cs="Times New Roman"/>
          <w:sz w:val="24"/>
          <w:szCs w:val="24"/>
        </w:rPr>
        <w:t xml:space="preserve">report error rates for markings made by the tips at different angles. For markings made at 30 degree the authors report an average false negative error rate of 8.9% and an average false positive error rate of 2.3%.  For marks made under angles of 60 and 85 degrees, respectively, the false negatives </w:t>
      </w:r>
      <w:r w:rsidRPr="006046DF">
        <w:rPr>
          <w:rFonts w:ascii="Times New Roman" w:hAnsi="Times New Roman" w:cs="Times New Roman"/>
          <w:sz w:val="24"/>
          <w:szCs w:val="24"/>
        </w:rPr>
        <w:lastRenderedPageBreak/>
        <w:t xml:space="preserve">error rate is 9% while the rate of false positives decreases to 1%. The paper by </w:t>
      </w:r>
      <w:proofErr w:type="spellStart"/>
      <w:r w:rsidRPr="006046DF">
        <w:rPr>
          <w:rFonts w:ascii="Times New Roman" w:hAnsi="Times New Roman" w:cs="Times New Roman"/>
          <w:sz w:val="24"/>
          <w:szCs w:val="24"/>
        </w:rPr>
        <w:t>Hadler</w:t>
      </w:r>
      <w:proofErr w:type="spellEnd"/>
      <w:r w:rsidRPr="006046DF">
        <w:rPr>
          <w:rFonts w:ascii="Times New Roman" w:hAnsi="Times New Roman" w:cs="Times New Roman"/>
          <w:sz w:val="24"/>
          <w:szCs w:val="24"/>
        </w:rPr>
        <w:t xml:space="preserve"> and Morris </w:t>
      </w:r>
      <w:hyperlink w:anchor="_bookmark3" w:history="1">
        <w:r w:rsidRPr="006046DF">
          <w:rPr>
            <w:rStyle w:val="Hyperlink"/>
            <w:rFonts w:ascii="Times New Roman" w:hAnsi="Times New Roman" w:cs="Times New Roman"/>
            <w:color w:val="auto"/>
            <w:sz w:val="24"/>
            <w:szCs w:val="24"/>
            <w:u w:val="none"/>
          </w:rPr>
          <w:t>(1</w:t>
        </w:r>
      </w:hyperlink>
      <w:r w:rsidRPr="006046DF">
        <w:rPr>
          <w:rFonts w:ascii="Times New Roman" w:hAnsi="Times New Roman" w:cs="Times New Roman"/>
          <w:sz w:val="24"/>
          <w:szCs w:val="24"/>
        </w:rPr>
        <w:t>) is based on the same data but the authors focus on markings made under the same angle. The error rates associated with the deterministic version of the score are reported as 6% for false negatives and 0% for false positives.</w:t>
      </w:r>
    </w:p>
    <w:p w14:paraId="0D728955" w14:textId="3BFF12FD"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In this paper we evaluate the adaptability of the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score as a measure to quantify similarity in land engraved areas (LEAs) on bullets. For that we briefly introduce the deterministic method suggested by </w:t>
      </w:r>
      <w:proofErr w:type="spellStart"/>
      <w:r w:rsidRPr="006046DF">
        <w:rPr>
          <w:rFonts w:ascii="Times New Roman" w:hAnsi="Times New Roman" w:cs="Times New Roman"/>
          <w:sz w:val="24"/>
          <w:szCs w:val="24"/>
        </w:rPr>
        <w:t>Hadler</w:t>
      </w:r>
      <w:proofErr w:type="spellEnd"/>
      <w:r w:rsidRPr="006046DF">
        <w:rPr>
          <w:rFonts w:ascii="Times New Roman" w:hAnsi="Times New Roman" w:cs="Times New Roman"/>
          <w:sz w:val="24"/>
          <w:szCs w:val="24"/>
        </w:rPr>
        <w:t xml:space="preserve"> and Morris </w:t>
      </w:r>
      <w:hyperlink w:anchor="_bookmark3" w:history="1">
        <w:r w:rsidRPr="006046DF">
          <w:rPr>
            <w:rStyle w:val="Hyperlink"/>
            <w:rFonts w:ascii="Times New Roman" w:hAnsi="Times New Roman" w:cs="Times New Roman"/>
            <w:color w:val="auto"/>
            <w:sz w:val="24"/>
            <w:szCs w:val="24"/>
            <w:u w:val="none"/>
          </w:rPr>
          <w:t xml:space="preserve">(1) </w:t>
        </w:r>
      </w:hyperlink>
      <w:r w:rsidRPr="006046DF">
        <w:rPr>
          <w:rFonts w:ascii="Times New Roman" w:hAnsi="Times New Roman" w:cs="Times New Roman"/>
          <w:sz w:val="24"/>
          <w:szCs w:val="24"/>
        </w:rPr>
        <w:t xml:space="preserve">in the methods section of this paper. In the process we provide methods to identify parameters that minimize the error rates. We then investigate persistent scenarios in which the method proposed by </w:t>
      </w:r>
      <w:proofErr w:type="spellStart"/>
      <w:r w:rsidRPr="006046DF">
        <w:rPr>
          <w:rFonts w:ascii="Times New Roman" w:hAnsi="Times New Roman" w:cs="Times New Roman"/>
          <w:sz w:val="24"/>
          <w:szCs w:val="24"/>
        </w:rPr>
        <w:t>Hadler</w:t>
      </w:r>
      <w:proofErr w:type="spellEnd"/>
      <w:r w:rsidRPr="006046DF">
        <w:rPr>
          <w:rFonts w:ascii="Times New Roman" w:hAnsi="Times New Roman" w:cs="Times New Roman"/>
          <w:sz w:val="24"/>
          <w:szCs w:val="24"/>
        </w:rPr>
        <w:t xml:space="preserve"> and Morris </w:t>
      </w:r>
      <w:hyperlink w:anchor="_bookmark3" w:history="1">
        <w:r w:rsidRPr="006046DF">
          <w:rPr>
            <w:rStyle w:val="Hyperlink"/>
            <w:rFonts w:ascii="Times New Roman" w:hAnsi="Times New Roman" w:cs="Times New Roman"/>
            <w:color w:val="auto"/>
            <w:sz w:val="24"/>
            <w:szCs w:val="24"/>
            <w:u w:val="none"/>
          </w:rPr>
          <w:t xml:space="preserve">(1) </w:t>
        </w:r>
      </w:hyperlink>
      <w:r w:rsidRPr="006046DF">
        <w:rPr>
          <w:rFonts w:ascii="Times New Roman" w:hAnsi="Times New Roman" w:cs="Times New Roman"/>
          <w:sz w:val="24"/>
          <w:szCs w:val="24"/>
        </w:rPr>
        <w:t>fails to come to a result. We go on to provide a solution to the failed tests problem, consequently increasing the power of the test and reducing error rates in the process. We set up a testing framework to compare the performance of the two algorithms in the testing setup section and finally discuss results.</w:t>
      </w:r>
    </w:p>
    <w:p w14:paraId="79B8D273" w14:textId="7AE6A56B" w:rsidR="001802C5" w:rsidRPr="006046DF" w:rsidRDefault="001802C5" w:rsidP="00871C17">
      <w:pPr>
        <w:spacing w:line="360" w:lineRule="auto"/>
        <w:jc w:val="both"/>
        <w:rPr>
          <w:rFonts w:ascii="Times New Roman" w:hAnsi="Times New Roman" w:cs="Times New Roman"/>
          <w:b/>
          <w:sz w:val="34"/>
          <w:szCs w:val="34"/>
        </w:rPr>
      </w:pPr>
      <w:r w:rsidRPr="006046DF">
        <w:rPr>
          <w:rFonts w:ascii="Times New Roman" w:hAnsi="Times New Roman" w:cs="Times New Roman"/>
          <w:b/>
          <w:bCs/>
          <w:sz w:val="34"/>
          <w:szCs w:val="34"/>
        </w:rPr>
        <w:t>Methods</w:t>
      </w:r>
    </w:p>
    <w:p w14:paraId="22A42A83" w14:textId="7D64E2D8" w:rsidR="001802C5" w:rsidRPr="006046DF" w:rsidRDefault="001802C5" w:rsidP="00871C17">
      <w:pPr>
        <w:spacing w:line="360" w:lineRule="auto"/>
        <w:jc w:val="both"/>
        <w:rPr>
          <w:rFonts w:ascii="Times New Roman" w:hAnsi="Times New Roman" w:cs="Times New Roman"/>
          <w:i/>
          <w:sz w:val="28"/>
          <w:szCs w:val="28"/>
        </w:rPr>
      </w:pPr>
      <w:bookmarkStart w:id="0" w:name="Scans_for_land_engraved_areas"/>
      <w:bookmarkEnd w:id="0"/>
      <w:r w:rsidRPr="006046DF">
        <w:rPr>
          <w:rFonts w:ascii="Times New Roman" w:hAnsi="Times New Roman" w:cs="Times New Roman"/>
          <w:i/>
          <w:sz w:val="28"/>
          <w:szCs w:val="28"/>
        </w:rPr>
        <w:t>Scans for land engraved areas</w:t>
      </w:r>
    </w:p>
    <w:p w14:paraId="0EFFA8D4" w14:textId="77777777"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Comparisons of striae from bullets are usually based on comparisons of striae in land engraved areas, which are extracted in form of cross sections, called </w:t>
      </w:r>
      <w:r w:rsidRPr="006046DF">
        <w:rPr>
          <w:rFonts w:ascii="Times New Roman" w:hAnsi="Times New Roman" w:cs="Times New Roman"/>
          <w:i/>
          <w:sz w:val="24"/>
          <w:szCs w:val="24"/>
        </w:rPr>
        <w:t xml:space="preserve">profiles </w:t>
      </w:r>
      <w:hyperlink w:anchor="_bookmark17" w:history="1">
        <w:r w:rsidRPr="006046DF">
          <w:rPr>
            <w:rStyle w:val="Hyperlink"/>
            <w:rFonts w:ascii="Times New Roman" w:hAnsi="Times New Roman" w:cs="Times New Roman"/>
            <w:color w:val="auto"/>
            <w:sz w:val="24"/>
            <w:szCs w:val="24"/>
            <w:u w:val="none"/>
          </w:rPr>
          <w:t xml:space="preserve">(15; </w:t>
        </w:r>
      </w:hyperlink>
      <w:hyperlink w:anchor="_bookmark16" w:history="1">
        <w:r w:rsidRPr="006046DF">
          <w:rPr>
            <w:rStyle w:val="Hyperlink"/>
            <w:rFonts w:ascii="Times New Roman" w:hAnsi="Times New Roman" w:cs="Times New Roman"/>
            <w:color w:val="auto"/>
            <w:sz w:val="24"/>
            <w:szCs w:val="24"/>
            <w:u w:val="none"/>
          </w:rPr>
          <w:t>14).</w:t>
        </w:r>
      </w:hyperlink>
      <w:r w:rsidRPr="006046DF">
        <w:rPr>
          <w:rFonts w:ascii="Times New Roman" w:hAnsi="Times New Roman" w:cs="Times New Roman"/>
          <w:sz w:val="24"/>
          <w:szCs w:val="24"/>
        </w:rPr>
        <w:t xml:space="preserve"> Bullet striae are most pronounced at the base of the bullet (because the base typically has the most contact with the inside of the barrel). However, these areas are also affected by the break off due to friction effects between barrel and the bullet. An optimal cross section is chosen orthogonally to the striae, close to the base while avoiding break off as shown in </w:t>
      </w:r>
      <w:hyperlink w:anchor="_bookmark27" w:history="1">
        <w:r w:rsidRPr="006046DF">
          <w:rPr>
            <w:rStyle w:val="Hyperlink"/>
            <w:rFonts w:ascii="Times New Roman" w:hAnsi="Times New Roman" w:cs="Times New Roman"/>
            <w:color w:val="auto"/>
            <w:sz w:val="24"/>
            <w:szCs w:val="24"/>
            <w:u w:val="none"/>
          </w:rPr>
          <w:t>Figure 1,</w:t>
        </w:r>
      </w:hyperlink>
      <w:r w:rsidRPr="006046DF">
        <w:rPr>
          <w:rFonts w:ascii="Times New Roman" w:hAnsi="Times New Roman" w:cs="Times New Roman"/>
          <w:sz w:val="24"/>
          <w:szCs w:val="24"/>
        </w:rPr>
        <w:t xml:space="preserve"> see also </w:t>
      </w:r>
      <w:hyperlink w:anchor="_bookmark17" w:history="1">
        <w:r w:rsidRPr="006046DF">
          <w:rPr>
            <w:rStyle w:val="Hyperlink"/>
            <w:rFonts w:ascii="Times New Roman" w:hAnsi="Times New Roman" w:cs="Times New Roman"/>
            <w:color w:val="auto"/>
            <w:sz w:val="24"/>
            <w:szCs w:val="24"/>
            <w:u w:val="none"/>
          </w:rPr>
          <w:t xml:space="preserve">(15) </w:t>
        </w:r>
      </w:hyperlink>
      <w:r w:rsidRPr="006046DF">
        <w:rPr>
          <w:rFonts w:ascii="Times New Roman" w:hAnsi="Times New Roman" w:cs="Times New Roman"/>
          <w:sz w:val="24"/>
          <w:szCs w:val="24"/>
        </w:rPr>
        <w:t>for mathematical details of the extraction.</w:t>
      </w:r>
    </w:p>
    <w:p w14:paraId="2BD9B6FE" w14:textId="40A892A2"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Bullet </w:t>
      </w:r>
      <w:r w:rsidRPr="006046DF">
        <w:rPr>
          <w:rFonts w:ascii="Times New Roman" w:hAnsi="Times New Roman" w:cs="Times New Roman"/>
          <w:i/>
          <w:sz w:val="24"/>
          <w:szCs w:val="24"/>
        </w:rPr>
        <w:t xml:space="preserve">signatures </w:t>
      </w:r>
      <w:hyperlink w:anchor="_bookmark18" w:history="1">
        <w:r w:rsidRPr="006046DF">
          <w:rPr>
            <w:rStyle w:val="Hyperlink"/>
            <w:rFonts w:ascii="Times New Roman" w:hAnsi="Times New Roman" w:cs="Times New Roman"/>
            <w:color w:val="auto"/>
            <w:sz w:val="24"/>
            <w:szCs w:val="24"/>
            <w:u w:val="none"/>
          </w:rPr>
          <w:t xml:space="preserve">(16; </w:t>
        </w:r>
      </w:hyperlink>
      <w:hyperlink w:anchor="_bookmark17" w:history="1">
        <w:r w:rsidRPr="006046DF">
          <w:rPr>
            <w:rStyle w:val="Hyperlink"/>
            <w:rFonts w:ascii="Times New Roman" w:hAnsi="Times New Roman" w:cs="Times New Roman"/>
            <w:color w:val="auto"/>
            <w:sz w:val="24"/>
            <w:szCs w:val="24"/>
            <w:u w:val="none"/>
          </w:rPr>
          <w:t xml:space="preserve">15) </w:t>
        </w:r>
      </w:hyperlink>
      <w:r w:rsidRPr="006046DF">
        <w:rPr>
          <w:rFonts w:ascii="Times New Roman" w:hAnsi="Times New Roman" w:cs="Times New Roman"/>
          <w:sz w:val="24"/>
          <w:szCs w:val="24"/>
        </w:rPr>
        <w:t xml:space="preserve">are extracted from </w:t>
      </w:r>
      <w:r w:rsidRPr="006046DF">
        <w:rPr>
          <w:rFonts w:ascii="Times New Roman" w:hAnsi="Times New Roman" w:cs="Times New Roman"/>
          <w:i/>
          <w:sz w:val="24"/>
          <w:szCs w:val="24"/>
        </w:rPr>
        <w:t>profiles</w:t>
      </w:r>
      <w:r w:rsidRPr="006046DF">
        <w:rPr>
          <w:rFonts w:ascii="Times New Roman" w:hAnsi="Times New Roman" w:cs="Times New Roman"/>
          <w:sz w:val="24"/>
          <w:szCs w:val="24"/>
        </w:rPr>
        <w:t xml:space="preserve"> as residuals of a LOESS fit or Gaussian filter. This effectively removes topographic structure from the data in the attempt to increase the signal to noise ratio. </w:t>
      </w:r>
      <w:hyperlink w:anchor="_bookmark27" w:history="1">
        <w:r w:rsidRPr="006046DF">
          <w:rPr>
            <w:rStyle w:val="Hyperlink"/>
            <w:rFonts w:ascii="Times New Roman" w:hAnsi="Times New Roman" w:cs="Times New Roman"/>
            <w:color w:val="auto"/>
            <w:sz w:val="24"/>
            <w:szCs w:val="24"/>
            <w:u w:val="none"/>
          </w:rPr>
          <w:t>Figure 1</w:t>
        </w:r>
      </w:hyperlink>
      <w:r w:rsidRPr="006046DF">
        <w:rPr>
          <w:rFonts w:ascii="Times New Roman" w:hAnsi="Times New Roman" w:cs="Times New Roman"/>
          <w:sz w:val="24"/>
          <w:szCs w:val="24"/>
        </w:rPr>
        <w:t xml:space="preserve"> shows how the signature from a bullet land (bottom) lines up with the image of the land (top) from which it was extracted.  We can see in the figure how the depth and relative position of the striation markings seen in the image are interpreted as peaks and valleys in the signature.</w:t>
      </w:r>
    </w:p>
    <w:p w14:paraId="5A4DE8A4" w14:textId="77777777"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lastRenderedPageBreak/>
        <w:t xml:space="preserve">There are two sources of scans for sets from the Hamby study available to us: scans of Hamby 44 and Hamby 252 are available from the NIST database </w:t>
      </w:r>
      <w:hyperlink w:anchor="_bookmark21" w:history="1">
        <w:r w:rsidRPr="006046DF">
          <w:rPr>
            <w:rStyle w:val="Hyperlink"/>
            <w:rFonts w:ascii="Times New Roman" w:hAnsi="Times New Roman" w:cs="Times New Roman"/>
            <w:color w:val="auto"/>
            <w:sz w:val="24"/>
            <w:szCs w:val="24"/>
            <w:u w:val="none"/>
          </w:rPr>
          <w:t>(19).</w:t>
        </w:r>
      </w:hyperlink>
      <w:r w:rsidRPr="006046DF">
        <w:rPr>
          <w:rFonts w:ascii="Times New Roman" w:hAnsi="Times New Roman" w:cs="Times New Roman"/>
          <w:sz w:val="24"/>
          <w:szCs w:val="24"/>
        </w:rPr>
        <w:t xml:space="preserve"> The physical Hamby 44 set has also been made available to us and has been scanned locally for CSAFE at the Roy J. Carver High Resolution Microscopy Facility using a </w:t>
      </w:r>
      <w:proofErr w:type="spellStart"/>
      <w:r w:rsidRPr="006046DF">
        <w:rPr>
          <w:rFonts w:ascii="Times New Roman" w:hAnsi="Times New Roman" w:cs="Times New Roman"/>
          <w:sz w:val="24"/>
          <w:szCs w:val="24"/>
        </w:rPr>
        <w:t>Sensofar</w:t>
      </w:r>
      <w:proofErr w:type="spellEnd"/>
      <w:r w:rsidRPr="006046DF">
        <w:rPr>
          <w:rFonts w:ascii="Times New Roman" w:hAnsi="Times New Roman" w:cs="Times New Roman"/>
          <w:sz w:val="24"/>
          <w:szCs w:val="24"/>
        </w:rPr>
        <w:t xml:space="preserve"> confocal light micro- scope. Scans in the NIST database are made with a </w:t>
      </w:r>
      <w:proofErr w:type="spellStart"/>
      <w:r w:rsidRPr="006046DF">
        <w:rPr>
          <w:rFonts w:ascii="Times New Roman" w:hAnsi="Times New Roman" w:cs="Times New Roman"/>
          <w:sz w:val="24"/>
          <w:szCs w:val="24"/>
        </w:rPr>
        <w:t>NanoFocus</w:t>
      </w:r>
      <w:proofErr w:type="spellEnd"/>
      <w:r w:rsidRPr="006046DF">
        <w:rPr>
          <w:rFonts w:ascii="Times New Roman" w:hAnsi="Times New Roman" w:cs="Times New Roman"/>
          <w:sz w:val="24"/>
          <w:szCs w:val="24"/>
        </w:rPr>
        <w:t xml:space="preserve"> at 20x magnification. The resolutions of the two instruments are different:  the NIST scans are taken at a resolution of 1.5625 </w:t>
      </w:r>
      <w:r w:rsidRPr="006046DF">
        <w:rPr>
          <w:rFonts w:ascii="Times New Roman" w:hAnsi="Times New Roman" w:cs="Times New Roman"/>
          <w:i/>
          <w:sz w:val="24"/>
          <w:szCs w:val="24"/>
        </w:rPr>
        <w:t xml:space="preserve">µm </w:t>
      </w:r>
      <w:r w:rsidRPr="006046DF">
        <w:rPr>
          <w:rFonts w:ascii="Times New Roman" w:hAnsi="Times New Roman" w:cs="Times New Roman"/>
          <w:sz w:val="24"/>
          <w:szCs w:val="24"/>
        </w:rPr>
        <w:t xml:space="preserve">per pixel, while the CSAFE scans are available at a resolution of 0.645 </w:t>
      </w:r>
      <w:r w:rsidRPr="006046DF">
        <w:rPr>
          <w:rFonts w:ascii="Times New Roman" w:hAnsi="Times New Roman" w:cs="Times New Roman"/>
          <w:i/>
          <w:sz w:val="24"/>
          <w:szCs w:val="24"/>
        </w:rPr>
        <w:t xml:space="preserve">µm </w:t>
      </w:r>
      <w:r w:rsidRPr="006046DF">
        <w:rPr>
          <w:rFonts w:ascii="Times New Roman" w:hAnsi="Times New Roman" w:cs="Times New Roman"/>
          <w:sz w:val="24"/>
          <w:szCs w:val="24"/>
        </w:rPr>
        <w:t xml:space="preserve">per pixel.  The length of an average bullet land from Hamby (9 mm Ruger P85) is about 2 </w:t>
      </w:r>
      <w:proofErr w:type="gramStart"/>
      <w:r w:rsidRPr="006046DF">
        <w:rPr>
          <w:rFonts w:ascii="Times New Roman" w:hAnsi="Times New Roman" w:cs="Times New Roman"/>
          <w:sz w:val="24"/>
          <w:szCs w:val="24"/>
        </w:rPr>
        <w:t>millimeter</w:t>
      </w:r>
      <w:proofErr w:type="gramEnd"/>
      <w:r w:rsidRPr="006046DF">
        <w:rPr>
          <w:rFonts w:ascii="Times New Roman" w:hAnsi="Times New Roman" w:cs="Times New Roman"/>
          <w:sz w:val="24"/>
          <w:szCs w:val="24"/>
        </w:rPr>
        <w:t>, resulting in signatures of about 1200 pixels for NIST scans, and about 3000 pixels for CSAFE scans.</w:t>
      </w:r>
    </w:p>
    <w:p w14:paraId="0C339A91" w14:textId="04621CBB"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In comparison, scans from the profilometer used by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et al. </w:t>
      </w:r>
      <w:hyperlink w:anchor="_bookmark12" w:history="1">
        <w:r w:rsidRPr="006046DF">
          <w:rPr>
            <w:rStyle w:val="Hyperlink"/>
            <w:rFonts w:ascii="Times New Roman" w:hAnsi="Times New Roman" w:cs="Times New Roman"/>
            <w:color w:val="auto"/>
            <w:sz w:val="24"/>
            <w:szCs w:val="24"/>
            <w:u w:val="none"/>
          </w:rPr>
          <w:t xml:space="preserve">(10); </w:t>
        </w:r>
      </w:hyperlink>
      <w:proofErr w:type="spellStart"/>
      <w:r w:rsidRPr="006046DF">
        <w:rPr>
          <w:rFonts w:ascii="Times New Roman" w:hAnsi="Times New Roman" w:cs="Times New Roman"/>
          <w:sz w:val="24"/>
          <w:szCs w:val="24"/>
        </w:rPr>
        <w:t>Hadler</w:t>
      </w:r>
      <w:proofErr w:type="spellEnd"/>
      <w:r w:rsidRPr="006046DF">
        <w:rPr>
          <w:rFonts w:ascii="Times New Roman" w:hAnsi="Times New Roman" w:cs="Times New Roman"/>
          <w:sz w:val="24"/>
          <w:szCs w:val="24"/>
        </w:rPr>
        <w:t xml:space="preserve"> and Morris </w:t>
      </w:r>
      <w:hyperlink w:anchor="_bookmark3" w:history="1">
        <w:r w:rsidRPr="006046DF">
          <w:rPr>
            <w:rStyle w:val="Hyperlink"/>
            <w:rFonts w:ascii="Times New Roman" w:hAnsi="Times New Roman" w:cs="Times New Roman"/>
            <w:color w:val="auto"/>
            <w:sz w:val="24"/>
            <w:szCs w:val="24"/>
            <w:u w:val="none"/>
          </w:rPr>
          <w:t xml:space="preserve">(1) </w:t>
        </w:r>
      </w:hyperlink>
      <w:r w:rsidRPr="006046DF">
        <w:rPr>
          <w:rFonts w:ascii="Times New Roman" w:hAnsi="Times New Roman" w:cs="Times New Roman"/>
          <w:sz w:val="24"/>
          <w:szCs w:val="24"/>
        </w:rPr>
        <w:t xml:space="preserve">were taken at a resolution of about 0.73 </w:t>
      </w:r>
      <w:r w:rsidRPr="006046DF">
        <w:rPr>
          <w:rFonts w:ascii="Times New Roman" w:hAnsi="Times New Roman" w:cs="Times New Roman"/>
          <w:i/>
          <w:sz w:val="24"/>
          <w:szCs w:val="24"/>
        </w:rPr>
        <w:t xml:space="preserve">µm </w:t>
      </w:r>
      <w:r w:rsidRPr="006046DF">
        <w:rPr>
          <w:rFonts w:ascii="Times New Roman" w:hAnsi="Times New Roman" w:cs="Times New Roman"/>
          <w:sz w:val="24"/>
          <w:szCs w:val="24"/>
        </w:rPr>
        <w:t xml:space="preserve">per pixel. The screw driver </w:t>
      </w:r>
      <w:proofErr w:type="spellStart"/>
      <w:r w:rsidRPr="006046DF">
        <w:rPr>
          <w:rFonts w:ascii="Times New Roman" w:hAnsi="Times New Roman" w:cs="Times New Roman"/>
          <w:sz w:val="24"/>
          <w:szCs w:val="24"/>
        </w:rPr>
        <w:t>toolmarks</w:t>
      </w:r>
      <w:proofErr w:type="spellEnd"/>
      <w:r w:rsidRPr="006046DF">
        <w:rPr>
          <w:rFonts w:ascii="Times New Roman" w:hAnsi="Times New Roman" w:cs="Times New Roman"/>
          <w:sz w:val="24"/>
          <w:szCs w:val="24"/>
        </w:rPr>
        <w:t xml:space="preserve"> are about 7 mm in length </w:t>
      </w:r>
      <w:hyperlink w:anchor="_bookmark11" w:history="1">
        <w:r w:rsidRPr="006046DF">
          <w:rPr>
            <w:rStyle w:val="Hyperlink"/>
            <w:rFonts w:ascii="Times New Roman" w:hAnsi="Times New Roman" w:cs="Times New Roman"/>
            <w:color w:val="auto"/>
            <w:sz w:val="24"/>
            <w:szCs w:val="24"/>
            <w:u w:val="none"/>
          </w:rPr>
          <w:t xml:space="preserve">(9), </w:t>
        </w:r>
      </w:hyperlink>
      <w:r w:rsidRPr="006046DF">
        <w:rPr>
          <w:rFonts w:ascii="Times New Roman" w:hAnsi="Times New Roman" w:cs="Times New Roman"/>
          <w:sz w:val="24"/>
          <w:szCs w:val="24"/>
        </w:rPr>
        <w:t xml:space="preserve">for a total of over 9000 pixels for the width of these scans. This severe limitation in the amount of available data might pose the main challenge in adapting the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score to matching bullet lands, because of the potential loss in discriminating power. This is the main question that we want to investigate with our case study.</w:t>
      </w:r>
    </w:p>
    <w:p w14:paraId="197E33CC" w14:textId="77777777" w:rsidR="001802C5" w:rsidRPr="006046DF" w:rsidRDefault="001802C5" w:rsidP="00871C17">
      <w:pPr>
        <w:spacing w:line="360" w:lineRule="auto"/>
        <w:jc w:val="both"/>
        <w:rPr>
          <w:rFonts w:ascii="Times New Roman" w:hAnsi="Times New Roman" w:cs="Times New Roman"/>
          <w:i/>
          <w:sz w:val="28"/>
          <w:szCs w:val="28"/>
        </w:rPr>
      </w:pPr>
      <w:r w:rsidRPr="006046DF">
        <w:rPr>
          <w:rFonts w:ascii="Times New Roman" w:hAnsi="Times New Roman" w:cs="Times New Roman"/>
          <w:i/>
          <w:sz w:val="28"/>
          <w:szCs w:val="28"/>
        </w:rPr>
        <w:t xml:space="preserve">The </w:t>
      </w:r>
      <w:proofErr w:type="spellStart"/>
      <w:r w:rsidRPr="006046DF">
        <w:rPr>
          <w:rFonts w:ascii="Times New Roman" w:hAnsi="Times New Roman" w:cs="Times New Roman"/>
          <w:i/>
          <w:sz w:val="28"/>
          <w:szCs w:val="28"/>
        </w:rPr>
        <w:t>Chumbley</w:t>
      </w:r>
      <w:proofErr w:type="spellEnd"/>
      <w:r w:rsidRPr="006046DF">
        <w:rPr>
          <w:rFonts w:ascii="Times New Roman" w:hAnsi="Times New Roman" w:cs="Times New Roman"/>
          <w:i/>
          <w:sz w:val="28"/>
          <w:szCs w:val="28"/>
        </w:rPr>
        <w:t xml:space="preserve"> Score Test</w:t>
      </w:r>
    </w:p>
    <w:p w14:paraId="21ED92A4" w14:textId="77777777"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A digitized </w:t>
      </w:r>
      <w:proofErr w:type="spellStart"/>
      <w:r w:rsidRPr="006046DF">
        <w:rPr>
          <w:rFonts w:ascii="Times New Roman" w:hAnsi="Times New Roman" w:cs="Times New Roman"/>
          <w:sz w:val="24"/>
          <w:szCs w:val="24"/>
        </w:rPr>
        <w:t>toolmark</w:t>
      </w:r>
      <w:proofErr w:type="spellEnd"/>
      <w:r w:rsidRPr="006046DF">
        <w:rPr>
          <w:rFonts w:ascii="Times New Roman" w:hAnsi="Times New Roman" w:cs="Times New Roman"/>
          <w:sz w:val="24"/>
          <w:szCs w:val="24"/>
        </w:rPr>
        <w:t xml:space="preserve"> forms a spatial process </w:t>
      </w:r>
      <w:r w:rsidRPr="006046DF">
        <w:rPr>
          <w:rFonts w:ascii="Times New Roman" w:hAnsi="Times New Roman" w:cs="Times New Roman"/>
          <w:i/>
          <w:sz w:val="24"/>
          <w:szCs w:val="24"/>
        </w:rPr>
        <w:t>z</w:t>
      </w:r>
      <w:r w:rsidRPr="006046DF">
        <w:rPr>
          <w:rFonts w:ascii="Times New Roman" w:hAnsi="Times New Roman" w:cs="Times New Roman"/>
          <w:sz w:val="24"/>
          <w:szCs w:val="24"/>
        </w:rPr>
        <w:t>(</w:t>
      </w:r>
      <w:r w:rsidRPr="006046DF">
        <w:rPr>
          <w:rFonts w:ascii="Times New Roman" w:hAnsi="Times New Roman" w:cs="Times New Roman"/>
          <w:i/>
          <w:sz w:val="24"/>
          <w:szCs w:val="24"/>
        </w:rPr>
        <w:t>t</w:t>
      </w:r>
      <w:r w:rsidRPr="006046DF">
        <w:rPr>
          <w:rFonts w:ascii="Times New Roman" w:hAnsi="Times New Roman" w:cs="Times New Roman"/>
          <w:sz w:val="24"/>
          <w:szCs w:val="24"/>
        </w:rPr>
        <w:t xml:space="preserve">) with location indexed by </w:t>
      </w:r>
      <w:r w:rsidRPr="006046DF">
        <w:rPr>
          <w:rFonts w:ascii="Times New Roman" w:hAnsi="Times New Roman" w:cs="Times New Roman"/>
          <w:i/>
          <w:sz w:val="24"/>
          <w:szCs w:val="24"/>
        </w:rPr>
        <w:t>t</w:t>
      </w:r>
      <w:r w:rsidRPr="006046DF">
        <w:rPr>
          <w:rFonts w:ascii="Times New Roman" w:hAnsi="Times New Roman" w:cs="Times New Roman"/>
          <w:sz w:val="24"/>
          <w:szCs w:val="24"/>
        </w:rPr>
        <w:t>. ‘</w:t>
      </w:r>
      <w:r w:rsidRPr="006046DF">
        <w:rPr>
          <w:rFonts w:ascii="Times New Roman" w:hAnsi="Times New Roman" w:cs="Times New Roman"/>
          <w:i/>
          <w:sz w:val="24"/>
          <w:szCs w:val="24"/>
        </w:rPr>
        <w:t xml:space="preserve">t’ </w:t>
      </w:r>
      <w:r w:rsidRPr="006046DF">
        <w:rPr>
          <w:rFonts w:ascii="Times New Roman" w:hAnsi="Times New Roman" w:cs="Times New Roman"/>
          <w:sz w:val="24"/>
          <w:szCs w:val="24"/>
        </w:rPr>
        <w:t xml:space="preserve">here, denotes equally spaced pixel locations for the striation marks under consideration. For a </w:t>
      </w:r>
      <w:proofErr w:type="spellStart"/>
      <w:r w:rsidRPr="006046DF">
        <w:rPr>
          <w:rFonts w:ascii="Times New Roman" w:hAnsi="Times New Roman" w:cs="Times New Roman"/>
          <w:sz w:val="24"/>
          <w:szCs w:val="24"/>
        </w:rPr>
        <w:t>toolmark</w:t>
      </w:r>
      <w:proofErr w:type="spellEnd"/>
      <w:r w:rsidRPr="006046DF">
        <w:rPr>
          <w:rFonts w:ascii="Times New Roman" w:hAnsi="Times New Roman" w:cs="Times New Roman"/>
          <w:sz w:val="24"/>
          <w:szCs w:val="24"/>
        </w:rPr>
        <w:t xml:space="preserve"> consisting of </w:t>
      </w:r>
      <w:r w:rsidRPr="006046DF">
        <w:rPr>
          <w:rFonts w:ascii="Times New Roman" w:hAnsi="Times New Roman" w:cs="Times New Roman"/>
          <w:i/>
          <w:sz w:val="24"/>
          <w:szCs w:val="24"/>
        </w:rPr>
        <w:t xml:space="preserve">t </w:t>
      </w:r>
      <w:r w:rsidRPr="006046DF">
        <w:rPr>
          <w:rFonts w:ascii="Times New Roman" w:hAnsi="Times New Roman" w:cs="Times New Roman"/>
          <w:sz w:val="24"/>
          <w:szCs w:val="24"/>
        </w:rPr>
        <w:t xml:space="preserve">pixels, </w:t>
      </w:r>
      <w:r w:rsidRPr="006046DF">
        <w:rPr>
          <w:rFonts w:ascii="Times New Roman" w:hAnsi="Times New Roman" w:cs="Times New Roman"/>
          <w:i/>
          <w:sz w:val="24"/>
          <w:szCs w:val="24"/>
        </w:rPr>
        <w:t xml:space="preserve">t </w:t>
      </w:r>
      <w:r w:rsidRPr="006046DF">
        <w:rPr>
          <w:rFonts w:ascii="Times New Roman" w:hAnsi="Times New Roman" w:cs="Times New Roman"/>
          <w:sz w:val="24"/>
          <w:szCs w:val="24"/>
        </w:rPr>
        <w:t>= 1</w:t>
      </w:r>
      <w:r w:rsidRPr="006046DF">
        <w:rPr>
          <w:rFonts w:ascii="Times New Roman" w:hAnsi="Times New Roman" w:cs="Times New Roman"/>
          <w:i/>
          <w:sz w:val="24"/>
          <w:szCs w:val="24"/>
        </w:rPr>
        <w:t xml:space="preserve">, ..., </w:t>
      </w:r>
      <w:proofErr w:type="gramStart"/>
      <w:r w:rsidRPr="006046DF">
        <w:rPr>
          <w:rFonts w:ascii="Times New Roman" w:hAnsi="Times New Roman" w:cs="Times New Roman"/>
          <w:i/>
          <w:sz w:val="24"/>
          <w:szCs w:val="24"/>
        </w:rPr>
        <w:t xml:space="preserve">T </w:t>
      </w:r>
      <w:r w:rsidRPr="006046DF">
        <w:rPr>
          <w:rFonts w:ascii="Times New Roman" w:hAnsi="Times New Roman" w:cs="Times New Roman"/>
          <w:sz w:val="24"/>
          <w:szCs w:val="24"/>
        </w:rPr>
        <w:t>.</w:t>
      </w:r>
      <w:proofErr w:type="gramEnd"/>
      <w:r w:rsidRPr="006046DF">
        <w:rPr>
          <w:rFonts w:ascii="Times New Roman" w:hAnsi="Times New Roman" w:cs="Times New Roman"/>
          <w:sz w:val="24"/>
          <w:szCs w:val="24"/>
        </w:rPr>
        <w:t xml:space="preserve"> Let further </w:t>
      </w:r>
      <w:proofErr w:type="spellStart"/>
      <w:r w:rsidRPr="006046DF">
        <w:rPr>
          <w:rFonts w:ascii="Times New Roman" w:hAnsi="Times New Roman" w:cs="Times New Roman"/>
          <w:i/>
          <w:sz w:val="24"/>
          <w:szCs w:val="24"/>
        </w:rPr>
        <w:t>z</w:t>
      </w:r>
      <w:r w:rsidRPr="006046DF">
        <w:rPr>
          <w:rFonts w:ascii="Times New Roman" w:hAnsi="Times New Roman" w:cs="Times New Roman"/>
          <w:i/>
          <w:sz w:val="24"/>
          <w:szCs w:val="24"/>
          <w:vertAlign w:val="superscript"/>
        </w:rPr>
        <w:t>s</w:t>
      </w:r>
      <w:proofErr w:type="spellEnd"/>
      <w:r w:rsidRPr="006046DF">
        <w:rPr>
          <w:rFonts w:ascii="Times New Roman" w:hAnsi="Times New Roman" w:cs="Times New Roman"/>
          <w:sz w:val="24"/>
          <w:szCs w:val="24"/>
        </w:rPr>
        <w:t>(</w:t>
      </w:r>
      <w:r w:rsidRPr="006046DF">
        <w:rPr>
          <w:rFonts w:ascii="Times New Roman" w:hAnsi="Times New Roman" w:cs="Times New Roman"/>
          <w:i/>
          <w:sz w:val="24"/>
          <w:szCs w:val="24"/>
        </w:rPr>
        <w:t>t</w:t>
      </w:r>
      <w:r w:rsidRPr="006046DF">
        <w:rPr>
          <w:rFonts w:ascii="Times New Roman" w:hAnsi="Times New Roman" w:cs="Times New Roman"/>
          <w:sz w:val="24"/>
          <w:szCs w:val="24"/>
        </w:rPr>
        <w:t xml:space="preserve">) denote a vector of markings of length </w:t>
      </w:r>
      <w:r w:rsidRPr="006046DF">
        <w:rPr>
          <w:rFonts w:ascii="Times New Roman" w:hAnsi="Times New Roman" w:cs="Times New Roman"/>
          <w:i/>
          <w:sz w:val="24"/>
          <w:szCs w:val="24"/>
        </w:rPr>
        <w:t xml:space="preserve">s </w:t>
      </w:r>
      <w:r w:rsidRPr="006046DF">
        <w:rPr>
          <w:rFonts w:ascii="Times New Roman" w:hAnsi="Times New Roman" w:cs="Times New Roman"/>
          <w:sz w:val="24"/>
          <w:szCs w:val="24"/>
        </w:rPr>
        <w:t xml:space="preserve">starting in location </w:t>
      </w:r>
      <w:r w:rsidRPr="006046DF">
        <w:rPr>
          <w:rFonts w:ascii="Times New Roman" w:hAnsi="Times New Roman" w:cs="Times New Roman"/>
          <w:i/>
          <w:sz w:val="24"/>
          <w:szCs w:val="24"/>
        </w:rPr>
        <w:t>t</w:t>
      </w:r>
      <w:r w:rsidRPr="006046DF">
        <w:rPr>
          <w:rFonts w:ascii="Times New Roman" w:hAnsi="Times New Roman" w:cs="Times New Roman"/>
          <w:sz w:val="24"/>
          <w:szCs w:val="24"/>
        </w:rPr>
        <w:t>.</w:t>
      </w:r>
    </w:p>
    <w:p w14:paraId="3146748F" w14:textId="77777777"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The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score algorithm takes input in form of two digitized </w:t>
      </w:r>
      <w:proofErr w:type="spellStart"/>
      <w:r w:rsidRPr="006046DF">
        <w:rPr>
          <w:rFonts w:ascii="Times New Roman" w:hAnsi="Times New Roman" w:cs="Times New Roman"/>
          <w:sz w:val="24"/>
          <w:szCs w:val="24"/>
        </w:rPr>
        <w:t>toolmarks</w:t>
      </w:r>
      <w:proofErr w:type="spellEnd"/>
      <w:r w:rsidRPr="006046DF">
        <w:rPr>
          <w:rFonts w:ascii="Times New Roman" w:hAnsi="Times New Roman" w:cs="Times New Roman"/>
          <w:sz w:val="24"/>
          <w:szCs w:val="24"/>
        </w:rPr>
        <w:t xml:space="preserve">: </w:t>
      </w:r>
    </w:p>
    <w:p w14:paraId="3EA24529" w14:textId="1C7435F3"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Let </w:t>
      </w:r>
      <w:r w:rsidRPr="006046DF">
        <w:rPr>
          <w:rFonts w:ascii="Times New Roman" w:hAnsi="Times New Roman" w:cs="Times New Roman"/>
          <w:i/>
          <w:sz w:val="24"/>
          <w:szCs w:val="24"/>
        </w:rPr>
        <w:t>x</w:t>
      </w:r>
      <w:r w:rsidRPr="006046DF">
        <w:rPr>
          <w:rFonts w:ascii="Times New Roman" w:hAnsi="Times New Roman" w:cs="Times New Roman"/>
          <w:sz w:val="24"/>
          <w:szCs w:val="24"/>
        </w:rPr>
        <w:t>(</w:t>
      </w:r>
      <w:r w:rsidRPr="006046DF">
        <w:rPr>
          <w:rFonts w:ascii="Times New Roman" w:hAnsi="Times New Roman" w:cs="Times New Roman"/>
          <w:i/>
          <w:sz w:val="24"/>
          <w:szCs w:val="24"/>
        </w:rPr>
        <w:t>t</w:t>
      </w:r>
      <w:r w:rsidRPr="006046DF">
        <w:rPr>
          <w:rFonts w:ascii="Times New Roman" w:hAnsi="Times New Roman" w:cs="Times New Roman"/>
          <w:sz w:val="24"/>
          <w:szCs w:val="24"/>
          <w:vertAlign w:val="subscript"/>
        </w:rPr>
        <w:t>1</w:t>
      </w:r>
      <w:r w:rsidRPr="006046DF">
        <w:rPr>
          <w:rFonts w:ascii="Times New Roman" w:hAnsi="Times New Roman" w:cs="Times New Roman"/>
          <w:sz w:val="24"/>
          <w:szCs w:val="24"/>
        </w:rPr>
        <w:t xml:space="preserve">), </w:t>
      </w:r>
      <w:r w:rsidRPr="006046DF">
        <w:rPr>
          <w:rFonts w:ascii="Times New Roman" w:hAnsi="Times New Roman" w:cs="Times New Roman"/>
          <w:i/>
          <w:sz w:val="24"/>
          <w:szCs w:val="24"/>
        </w:rPr>
        <w:t>t</w:t>
      </w:r>
      <w:r w:rsidRPr="006046DF">
        <w:rPr>
          <w:rFonts w:ascii="Times New Roman" w:hAnsi="Times New Roman" w:cs="Times New Roman"/>
          <w:sz w:val="24"/>
          <w:szCs w:val="24"/>
          <w:vertAlign w:val="subscript"/>
        </w:rPr>
        <w:t>1</w:t>
      </w:r>
      <w:r w:rsidRPr="006046DF">
        <w:rPr>
          <w:rFonts w:ascii="Times New Roman" w:hAnsi="Times New Roman" w:cs="Times New Roman"/>
          <w:sz w:val="24"/>
          <w:szCs w:val="24"/>
        </w:rPr>
        <w:t xml:space="preserve"> = 1</w:t>
      </w:r>
      <w:r w:rsidRPr="006046DF">
        <w:rPr>
          <w:rFonts w:ascii="Times New Roman" w:hAnsi="Times New Roman" w:cs="Times New Roman"/>
          <w:i/>
          <w:sz w:val="24"/>
          <w:szCs w:val="24"/>
        </w:rPr>
        <w:t xml:space="preserve">, </w:t>
      </w:r>
      <w:r w:rsidRPr="006046DF">
        <w:rPr>
          <w:rFonts w:ascii="Times New Roman" w:hAnsi="Times New Roman" w:cs="Times New Roman"/>
          <w:sz w:val="24"/>
          <w:szCs w:val="24"/>
        </w:rPr>
        <w:t>2</w:t>
      </w:r>
      <w:r w:rsidRPr="006046DF">
        <w:rPr>
          <w:rFonts w:ascii="Times New Roman" w:hAnsi="Times New Roman" w:cs="Times New Roman"/>
          <w:i/>
          <w:sz w:val="24"/>
          <w:szCs w:val="24"/>
        </w:rPr>
        <w:t>, ...T</w:t>
      </w:r>
      <w:r w:rsidRPr="006046DF">
        <w:rPr>
          <w:rFonts w:ascii="Times New Roman" w:hAnsi="Times New Roman" w:cs="Times New Roman"/>
          <w:sz w:val="24"/>
          <w:szCs w:val="24"/>
          <w:vertAlign w:val="subscript"/>
        </w:rPr>
        <w:t>1</w:t>
      </w:r>
      <w:r w:rsidRPr="006046DF">
        <w:rPr>
          <w:rFonts w:ascii="Times New Roman" w:hAnsi="Times New Roman" w:cs="Times New Roman"/>
          <w:sz w:val="24"/>
          <w:szCs w:val="24"/>
        </w:rPr>
        <w:t xml:space="preserve"> and </w:t>
      </w:r>
      <w:r w:rsidRPr="006046DF">
        <w:rPr>
          <w:rFonts w:ascii="Times New Roman" w:hAnsi="Times New Roman" w:cs="Times New Roman"/>
          <w:i/>
          <w:sz w:val="24"/>
          <w:szCs w:val="24"/>
        </w:rPr>
        <w:t>y</w:t>
      </w:r>
      <w:r w:rsidRPr="006046DF">
        <w:rPr>
          <w:rFonts w:ascii="Times New Roman" w:hAnsi="Times New Roman" w:cs="Times New Roman"/>
          <w:sz w:val="24"/>
          <w:szCs w:val="24"/>
        </w:rPr>
        <w:t>(</w:t>
      </w:r>
      <w:r w:rsidRPr="006046DF">
        <w:rPr>
          <w:rFonts w:ascii="Times New Roman" w:hAnsi="Times New Roman" w:cs="Times New Roman"/>
          <w:i/>
          <w:sz w:val="24"/>
          <w:szCs w:val="24"/>
        </w:rPr>
        <w:t>t</w:t>
      </w:r>
      <w:r w:rsidRPr="006046DF">
        <w:rPr>
          <w:rFonts w:ascii="Times New Roman" w:hAnsi="Times New Roman" w:cs="Times New Roman"/>
          <w:sz w:val="24"/>
          <w:szCs w:val="24"/>
          <w:vertAlign w:val="subscript"/>
        </w:rPr>
        <w:t>2</w:t>
      </w:r>
      <w:r w:rsidRPr="006046DF">
        <w:rPr>
          <w:rFonts w:ascii="Times New Roman" w:hAnsi="Times New Roman" w:cs="Times New Roman"/>
          <w:sz w:val="24"/>
          <w:szCs w:val="24"/>
        </w:rPr>
        <w:t xml:space="preserve">), </w:t>
      </w:r>
      <w:r w:rsidRPr="006046DF">
        <w:rPr>
          <w:rFonts w:ascii="Times New Roman" w:hAnsi="Times New Roman" w:cs="Times New Roman"/>
          <w:i/>
          <w:sz w:val="24"/>
          <w:szCs w:val="24"/>
        </w:rPr>
        <w:t>t</w:t>
      </w:r>
      <w:r w:rsidRPr="006046DF">
        <w:rPr>
          <w:rFonts w:ascii="Times New Roman" w:hAnsi="Times New Roman" w:cs="Times New Roman"/>
          <w:sz w:val="24"/>
          <w:szCs w:val="24"/>
          <w:vertAlign w:val="subscript"/>
        </w:rPr>
        <w:t>2</w:t>
      </w:r>
      <w:r w:rsidRPr="006046DF">
        <w:rPr>
          <w:rFonts w:ascii="Times New Roman" w:hAnsi="Times New Roman" w:cs="Times New Roman"/>
          <w:sz w:val="24"/>
          <w:szCs w:val="24"/>
        </w:rPr>
        <w:t xml:space="preserve"> = 1</w:t>
      </w:r>
      <w:r w:rsidRPr="006046DF">
        <w:rPr>
          <w:rFonts w:ascii="Times New Roman" w:hAnsi="Times New Roman" w:cs="Times New Roman"/>
          <w:i/>
          <w:sz w:val="24"/>
          <w:szCs w:val="24"/>
        </w:rPr>
        <w:t xml:space="preserve">, </w:t>
      </w:r>
      <w:r w:rsidRPr="006046DF">
        <w:rPr>
          <w:rFonts w:ascii="Times New Roman" w:hAnsi="Times New Roman" w:cs="Times New Roman"/>
          <w:sz w:val="24"/>
          <w:szCs w:val="24"/>
        </w:rPr>
        <w:t>2</w:t>
      </w:r>
      <w:r w:rsidRPr="006046DF">
        <w:rPr>
          <w:rFonts w:ascii="Times New Roman" w:hAnsi="Times New Roman" w:cs="Times New Roman"/>
          <w:i/>
          <w:sz w:val="24"/>
          <w:szCs w:val="24"/>
        </w:rPr>
        <w:t>...T</w:t>
      </w:r>
      <w:r w:rsidRPr="006046DF">
        <w:rPr>
          <w:rFonts w:ascii="Times New Roman" w:hAnsi="Times New Roman" w:cs="Times New Roman"/>
          <w:sz w:val="24"/>
          <w:szCs w:val="24"/>
          <w:vertAlign w:val="subscript"/>
        </w:rPr>
        <w:t>2</w:t>
      </w:r>
      <w:r w:rsidRPr="006046DF">
        <w:rPr>
          <w:rFonts w:ascii="Times New Roman" w:hAnsi="Times New Roman" w:cs="Times New Roman"/>
          <w:sz w:val="24"/>
          <w:szCs w:val="24"/>
        </w:rPr>
        <w:t xml:space="preserve"> be two digitized </w:t>
      </w:r>
      <w:proofErr w:type="spellStart"/>
      <w:r w:rsidRPr="006046DF">
        <w:rPr>
          <w:rFonts w:ascii="Times New Roman" w:hAnsi="Times New Roman" w:cs="Times New Roman"/>
          <w:sz w:val="24"/>
          <w:szCs w:val="24"/>
        </w:rPr>
        <w:t>toolmarks</w:t>
      </w:r>
      <w:proofErr w:type="spellEnd"/>
      <w:r w:rsidRPr="006046DF">
        <w:rPr>
          <w:rFonts w:ascii="Times New Roman" w:hAnsi="Times New Roman" w:cs="Times New Roman"/>
          <w:sz w:val="24"/>
          <w:szCs w:val="24"/>
        </w:rPr>
        <w:t xml:space="preserve"> (where </w:t>
      </w:r>
      <w:r w:rsidRPr="006046DF">
        <w:rPr>
          <w:rFonts w:ascii="Times New Roman" w:hAnsi="Times New Roman" w:cs="Times New Roman"/>
          <w:i/>
          <w:sz w:val="24"/>
          <w:szCs w:val="24"/>
        </w:rPr>
        <w:t>T</w:t>
      </w:r>
      <w:r w:rsidRPr="006046DF">
        <w:rPr>
          <w:rFonts w:ascii="Times New Roman" w:hAnsi="Times New Roman" w:cs="Times New Roman"/>
          <w:sz w:val="24"/>
          <w:szCs w:val="24"/>
          <w:vertAlign w:val="subscript"/>
        </w:rPr>
        <w:t>1</w:t>
      </w:r>
      <w:r w:rsidRPr="006046DF">
        <w:rPr>
          <w:rFonts w:ascii="Times New Roman" w:hAnsi="Times New Roman" w:cs="Times New Roman"/>
          <w:sz w:val="24"/>
          <w:szCs w:val="24"/>
        </w:rPr>
        <w:t xml:space="preserve"> and </w:t>
      </w:r>
      <w:r w:rsidRPr="006046DF">
        <w:rPr>
          <w:rFonts w:ascii="Times New Roman" w:hAnsi="Times New Roman" w:cs="Times New Roman"/>
          <w:i/>
          <w:sz w:val="24"/>
          <w:szCs w:val="24"/>
        </w:rPr>
        <w:t>T</w:t>
      </w:r>
      <w:r w:rsidRPr="006046DF">
        <w:rPr>
          <w:rFonts w:ascii="Times New Roman" w:hAnsi="Times New Roman" w:cs="Times New Roman"/>
          <w:sz w:val="24"/>
          <w:szCs w:val="24"/>
          <w:vertAlign w:val="subscript"/>
        </w:rPr>
        <w:t>2</w:t>
      </w:r>
      <w:r w:rsidRPr="006046DF">
        <w:rPr>
          <w:rFonts w:ascii="Times New Roman" w:hAnsi="Times New Roman" w:cs="Times New Roman"/>
          <w:sz w:val="24"/>
          <w:szCs w:val="24"/>
        </w:rPr>
        <w:t xml:space="preserve">, the lengths of the two marks, are not necessarily equal). The </w:t>
      </w:r>
      <w:proofErr w:type="spellStart"/>
      <w:r w:rsidRPr="006046DF">
        <w:rPr>
          <w:rFonts w:ascii="Times New Roman" w:hAnsi="Times New Roman" w:cs="Times New Roman"/>
          <w:sz w:val="24"/>
          <w:szCs w:val="24"/>
        </w:rPr>
        <w:t>toolmarks</w:t>
      </w:r>
      <w:proofErr w:type="spellEnd"/>
      <w:r w:rsidRPr="006046DF">
        <w:rPr>
          <w:rFonts w:ascii="Times New Roman" w:hAnsi="Times New Roman" w:cs="Times New Roman"/>
          <w:sz w:val="24"/>
          <w:szCs w:val="24"/>
        </w:rPr>
        <w:t xml:space="preserve"> under consideration are potentially from two different-sources or the same-source. </w:t>
      </w:r>
    </w:p>
    <w:p w14:paraId="1AF35CB9" w14:textId="14E0D66E"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In a pre-processing step the two markings are smoothed using a LOWESS </w:t>
      </w:r>
      <w:hyperlink w:anchor="_bookmark22" w:history="1">
        <w:r w:rsidRPr="006046DF">
          <w:rPr>
            <w:rStyle w:val="Hyperlink"/>
            <w:rFonts w:ascii="Times New Roman" w:hAnsi="Times New Roman" w:cs="Times New Roman"/>
            <w:color w:val="auto"/>
            <w:sz w:val="24"/>
            <w:szCs w:val="24"/>
            <w:u w:val="none"/>
          </w:rPr>
          <w:t xml:space="preserve">(20) </w:t>
        </w:r>
      </w:hyperlink>
      <w:r w:rsidRPr="006046DF">
        <w:rPr>
          <w:rFonts w:ascii="Times New Roman" w:hAnsi="Times New Roman" w:cs="Times New Roman"/>
          <w:sz w:val="24"/>
          <w:szCs w:val="24"/>
        </w:rPr>
        <w:t xml:space="preserve">with coarseness parameter </w:t>
      </w:r>
      <w:r w:rsidRPr="006046DF">
        <w:rPr>
          <w:rFonts w:ascii="Times New Roman" w:hAnsi="Times New Roman" w:cs="Times New Roman"/>
          <w:i/>
          <w:sz w:val="24"/>
          <w:szCs w:val="24"/>
        </w:rPr>
        <w:t>c</w:t>
      </w:r>
      <w:r w:rsidRPr="006046DF">
        <w:rPr>
          <w:rFonts w:ascii="Times New Roman" w:hAnsi="Times New Roman" w:cs="Times New Roman"/>
          <w:sz w:val="24"/>
          <w:szCs w:val="24"/>
        </w:rPr>
        <w:t xml:space="preserve">. Originally, this smoothing is intended to remove drift and (sub)class characteristics from individual markings, however, in the setting of matching bullet striae, we can also make use of this mechanism to separate bullet curvature in profiles from signatures before matching </w:t>
      </w:r>
      <w:r w:rsidRPr="006046DF">
        <w:rPr>
          <w:rFonts w:ascii="Times New Roman" w:hAnsi="Times New Roman" w:cs="Times New Roman"/>
          <w:sz w:val="24"/>
          <w:szCs w:val="24"/>
        </w:rPr>
        <w:lastRenderedPageBreak/>
        <w:t xml:space="preserve">signatures. </w:t>
      </w:r>
      <w:hyperlink w:anchor="_bookmark28" w:history="1">
        <w:r w:rsidRPr="006046DF">
          <w:rPr>
            <w:rStyle w:val="Hyperlink"/>
            <w:rFonts w:ascii="Times New Roman" w:hAnsi="Times New Roman" w:cs="Times New Roman"/>
            <w:color w:val="auto"/>
            <w:sz w:val="24"/>
            <w:szCs w:val="24"/>
            <w:u w:val="none"/>
          </w:rPr>
          <w:t xml:space="preserve">Figure 2 </w:t>
        </w:r>
      </w:hyperlink>
      <w:r w:rsidRPr="006046DF">
        <w:rPr>
          <w:rFonts w:ascii="Times New Roman" w:hAnsi="Times New Roman" w:cs="Times New Roman"/>
          <w:sz w:val="24"/>
          <w:szCs w:val="24"/>
        </w:rPr>
        <w:t>shows an example of a bullet land profile (left) and the corresponding signature (right).</w:t>
      </w:r>
    </w:p>
    <w:p w14:paraId="0538E98C" w14:textId="59960C8F"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The implementation of the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score in </w:t>
      </w:r>
      <w:proofErr w:type="spellStart"/>
      <w:r w:rsidRPr="006046DF">
        <w:rPr>
          <w:rFonts w:ascii="Times New Roman" w:hAnsi="Times New Roman" w:cs="Times New Roman"/>
          <w:sz w:val="24"/>
          <w:szCs w:val="24"/>
        </w:rPr>
        <w:t>Hadler</w:t>
      </w:r>
      <w:proofErr w:type="spellEnd"/>
      <w:r w:rsidRPr="006046DF">
        <w:rPr>
          <w:rFonts w:ascii="Times New Roman" w:hAnsi="Times New Roman" w:cs="Times New Roman"/>
          <w:sz w:val="24"/>
          <w:szCs w:val="24"/>
        </w:rPr>
        <w:t xml:space="preserve"> and Morris (1) uses a normalization step before going into the optimization and validation step described below. Normalization is done by using a LOWESS smooth to reduce extraneous structure in the markings, such as a drift, or spatial trends introduced during the barreling. To a degree, this normalization can also be used to address problems stemming from sub-class characteristics, i.e. markings in a pattern that are not unique to a single barrel but shared across a group of barrels introduced by specifics in the manufacturing process. </w:t>
      </w:r>
    </w:p>
    <w:p w14:paraId="2B660860" w14:textId="77777777"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After normalizing profiles, the </w:t>
      </w:r>
      <w:proofErr w:type="spellStart"/>
      <w:r w:rsidRPr="006046DF">
        <w:rPr>
          <w:rFonts w:ascii="Times New Roman" w:hAnsi="Times New Roman" w:cs="Times New Roman"/>
          <w:sz w:val="24"/>
          <w:szCs w:val="24"/>
        </w:rPr>
        <w:t>Chumbley</w:t>
      </w:r>
      <w:proofErr w:type="spellEnd"/>
      <w:r w:rsidRPr="006046DF">
        <w:rPr>
          <w:rFonts w:ascii="Times New Roman" w:hAnsi="Times New Roman" w:cs="Times New Roman"/>
          <w:sz w:val="24"/>
          <w:szCs w:val="24"/>
        </w:rPr>
        <w:t xml:space="preserve"> score is calculated in two steps: an optimization step and a validation step. In the optimization step, the two markings are aligned horizontally such that within a pre-defined window of length </w:t>
      </w:r>
      <w:r w:rsidRPr="006046DF">
        <w:rPr>
          <w:rFonts w:ascii="Times New Roman" w:hAnsi="Times New Roman" w:cs="Times New Roman"/>
          <w:i/>
          <w:sz w:val="24"/>
          <w:szCs w:val="24"/>
        </w:rPr>
        <w:t>w</w:t>
      </w:r>
      <w:r w:rsidRPr="006046DF">
        <w:rPr>
          <w:rFonts w:ascii="Times New Roman" w:hAnsi="Times New Roman" w:cs="Times New Roman"/>
          <w:i/>
          <w:sz w:val="24"/>
          <w:szCs w:val="24"/>
          <w:vertAlign w:val="subscript"/>
        </w:rPr>
        <w:t>o</w:t>
      </w:r>
      <w:r w:rsidRPr="006046DF">
        <w:rPr>
          <w:rFonts w:ascii="Times New Roman" w:hAnsi="Times New Roman" w:cs="Times New Roman"/>
          <w:i/>
          <w:sz w:val="24"/>
          <w:szCs w:val="24"/>
        </w:rPr>
        <w:t xml:space="preserve"> </w:t>
      </w:r>
      <w:r w:rsidRPr="006046DF">
        <w:rPr>
          <w:rFonts w:ascii="Times New Roman" w:hAnsi="Times New Roman" w:cs="Times New Roman"/>
          <w:sz w:val="24"/>
          <w:szCs w:val="24"/>
        </w:rPr>
        <w:t xml:space="preserve">the correlation between </w:t>
      </w:r>
      <w:r w:rsidRPr="006046DF">
        <w:rPr>
          <w:rFonts w:ascii="Times New Roman" w:hAnsi="Times New Roman" w:cs="Times New Roman"/>
          <w:i/>
          <w:sz w:val="24"/>
          <w:szCs w:val="24"/>
        </w:rPr>
        <w:t>x</w:t>
      </w:r>
      <w:r w:rsidRPr="006046DF">
        <w:rPr>
          <w:rFonts w:ascii="Times New Roman" w:hAnsi="Times New Roman" w:cs="Times New Roman"/>
          <w:sz w:val="24"/>
          <w:szCs w:val="24"/>
        </w:rPr>
        <w:t>(</w:t>
      </w:r>
      <w:r w:rsidRPr="006046DF">
        <w:rPr>
          <w:rFonts w:ascii="Times New Roman" w:hAnsi="Times New Roman" w:cs="Times New Roman"/>
          <w:i/>
          <w:sz w:val="24"/>
          <w:szCs w:val="24"/>
        </w:rPr>
        <w:t>t</w:t>
      </w:r>
      <w:r w:rsidRPr="006046DF">
        <w:rPr>
          <w:rFonts w:ascii="Times New Roman" w:hAnsi="Times New Roman" w:cs="Times New Roman"/>
          <w:sz w:val="24"/>
          <w:szCs w:val="24"/>
          <w:vertAlign w:val="subscript"/>
        </w:rPr>
        <w:t>1</w:t>
      </w:r>
      <w:r w:rsidRPr="006046DF">
        <w:rPr>
          <w:rFonts w:ascii="Times New Roman" w:hAnsi="Times New Roman" w:cs="Times New Roman"/>
          <w:sz w:val="24"/>
          <w:szCs w:val="24"/>
        </w:rPr>
        <w:t xml:space="preserve">) and </w:t>
      </w:r>
      <w:r w:rsidRPr="006046DF">
        <w:rPr>
          <w:rFonts w:ascii="Times New Roman" w:hAnsi="Times New Roman" w:cs="Times New Roman"/>
          <w:i/>
          <w:sz w:val="24"/>
          <w:szCs w:val="24"/>
        </w:rPr>
        <w:t>y</w:t>
      </w:r>
      <w:r w:rsidRPr="006046DF">
        <w:rPr>
          <w:rFonts w:ascii="Times New Roman" w:hAnsi="Times New Roman" w:cs="Times New Roman"/>
          <w:sz w:val="24"/>
          <w:szCs w:val="24"/>
        </w:rPr>
        <w:t>(</w:t>
      </w:r>
      <w:r w:rsidRPr="006046DF">
        <w:rPr>
          <w:rFonts w:ascii="Times New Roman" w:hAnsi="Times New Roman" w:cs="Times New Roman"/>
          <w:i/>
          <w:sz w:val="24"/>
          <w:szCs w:val="24"/>
        </w:rPr>
        <w:t>t</w:t>
      </w:r>
      <w:r w:rsidRPr="006046DF">
        <w:rPr>
          <w:rFonts w:ascii="Times New Roman" w:hAnsi="Times New Roman" w:cs="Times New Roman"/>
          <w:sz w:val="24"/>
          <w:szCs w:val="24"/>
          <w:vertAlign w:val="subscript"/>
        </w:rPr>
        <w:t>2</w:t>
      </w:r>
      <w:r w:rsidRPr="006046DF">
        <w:rPr>
          <w:rFonts w:ascii="Times New Roman" w:hAnsi="Times New Roman" w:cs="Times New Roman"/>
          <w:sz w:val="24"/>
          <w:szCs w:val="24"/>
        </w:rPr>
        <w:t>) is maximized:</w:t>
      </w:r>
    </w:p>
    <w:p w14:paraId="4A614D60" w14:textId="045C21A5" w:rsidR="001802C5" w:rsidRPr="006046DF" w:rsidRDefault="002E600D" w:rsidP="00871C17">
      <w:pPr>
        <w:spacing w:line="360" w:lineRule="auto"/>
        <w:jc w:val="both"/>
        <w:rPr>
          <w:rFonts w:ascii="Times New Roman" w:eastAsiaTheme="minorEastAsia" w:hAnsi="Times New Roman" w:cs="Times New Roman"/>
          <w:sz w:val="24"/>
          <w:szCs w:val="24"/>
        </w:rPr>
      </w:pPr>
      <m:oMathPara>
        <m:oMath>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o</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t</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o</m:t>
                  </m:r>
                </m:sup>
              </m:sSubSup>
            </m:e>
          </m:d>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 xml:space="preserve"> </m:t>
              </m:r>
            </m:fName>
            <m:e>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func>
                        <m:funcPr>
                          <m:ctrlPr>
                            <w:rPr>
                              <w:rFonts w:ascii="Cambria Math" w:hAnsi="Cambria Math" w:cs="Times New Roman"/>
                              <w:sz w:val="24"/>
                              <w:szCs w:val="24"/>
                            </w:rPr>
                          </m:ctrlPr>
                        </m:funcPr>
                        <m:fName>
                          <m:r>
                            <m:rPr>
                              <m:sty m:val="p"/>
                            </m:rPr>
                            <w:rPr>
                              <w:rFonts w:ascii="Cambria Math" w:hAnsi="Cambria Math" w:cs="Times New Roman"/>
                              <w:sz w:val="24"/>
                              <w:szCs w:val="24"/>
                            </w:rPr>
                            <m:t>arg</m:t>
                          </m:r>
                        </m:fName>
                        <m:e>
                          <m:r>
                            <w:rPr>
                              <w:rFonts w:ascii="Cambria Math" w:hAnsi="Cambria Math" w:cs="Times New Roman"/>
                              <w:sz w:val="24"/>
                              <w:szCs w:val="24"/>
                            </w:rPr>
                            <m:t xml:space="preserve"> </m:t>
                          </m:r>
                        </m:e>
                      </m:func>
                      <m:r>
                        <m:rPr>
                          <m:sty m:val="p"/>
                        </m:rPr>
                        <w:rPr>
                          <w:rFonts w:ascii="Cambria Math" w:hAnsi="Cambria Math" w:cs="Times New Roman"/>
                          <w:sz w:val="24"/>
                          <w:szCs w:val="24"/>
                        </w:rPr>
                        <m:t>max</m:t>
                      </m:r>
                    </m:e>
                    <m:lim>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e>
                      </m:d>
                    </m:lim>
                  </m:limLow>
                  <m:ctrlPr>
                    <w:rPr>
                      <w:rFonts w:ascii="Cambria Math" w:hAnsi="Cambria Math" w:cs="Times New Roman"/>
                      <w:i/>
                      <w:sz w:val="24"/>
                      <w:szCs w:val="24"/>
                    </w:rPr>
                  </m:ctrlPr>
                </m:fName>
                <m:e>
                  <m:r>
                    <w:rPr>
                      <w:rFonts w:ascii="Cambria Math" w:hAnsi="Cambria Math" w:cs="Times New Roman"/>
                      <w:sz w:val="24"/>
                      <w:szCs w:val="24"/>
                    </w:rPr>
                    <m:t>cor((</m:t>
                  </m:r>
                  <m:sSup>
                    <m:sSupPr>
                      <m:ctrlPr>
                        <w:rPr>
                          <w:rFonts w:ascii="Cambria Math" w:hAnsi="Cambria Math" w:cs="Times New Roman"/>
                          <w:i/>
                          <w:sz w:val="24"/>
                          <w:szCs w:val="24"/>
                        </w:rPr>
                      </m:ctrlPr>
                    </m:sSupPr>
                    <m:e>
                      <m:r>
                        <w:rPr>
                          <w:rFonts w:ascii="Cambria Math" w:hAnsi="Cambria Math" w:cs="Times New Roman"/>
                          <w:sz w:val="24"/>
                          <w:szCs w:val="24"/>
                        </w:rPr>
                        <m:t>x</m:t>
                      </m:r>
                    </m:e>
                    <m: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e>
                      </m:d>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y</m:t>
                      </m:r>
                    </m:e>
                    <m:sup>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e>
                      </m:d>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2</m:t>
                          </m:r>
                        </m:sub>
                      </m:sSub>
                    </m:e>
                  </m:d>
                  <m:r>
                    <w:rPr>
                      <w:rFonts w:ascii="Cambria Math" w:hAnsi="Cambria Math" w:cs="Times New Roman"/>
                      <w:sz w:val="24"/>
                      <w:szCs w:val="24"/>
                    </w:rPr>
                    <m:t xml:space="preserve"> )</m:t>
                  </m:r>
                  <m:ctrlPr>
                    <w:rPr>
                      <w:rFonts w:ascii="Cambria Math" w:hAnsi="Cambria Math" w:cs="Times New Roman"/>
                      <w:i/>
                      <w:sz w:val="24"/>
                      <w:szCs w:val="24"/>
                    </w:rPr>
                  </m:ctrlPr>
                </m:e>
              </m:func>
            </m:e>
          </m:func>
        </m:oMath>
      </m:oMathPara>
    </w:p>
    <w:p w14:paraId="2FEBE0CB" w14:textId="536CBB2F" w:rsidR="001802C5" w:rsidRPr="006046DF" w:rsidRDefault="001802C5"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This results in an optimal vertical (in-phase) shift of </w:t>
      </w:r>
      <m:oMath>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o</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o</m:t>
            </m:r>
          </m:sup>
        </m:sSubSup>
      </m:oMath>
      <w:r w:rsidRPr="006046DF">
        <w:rPr>
          <w:rFonts w:ascii="Times New Roman" w:hAnsi="Times New Roman" w:cs="Times New Roman"/>
          <w:sz w:val="24"/>
          <w:szCs w:val="24"/>
        </w:rPr>
        <w:t xml:space="preserve"> for aligning the two markings. We  will  denote  the  relative  optimal  locations  as </w:t>
      </w:r>
      <w:bookmarkStart w:id="1" w:name="_Hlk526701039"/>
      <m:oMath>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m:t>
            </m:r>
          </m:sup>
        </m:sSubSup>
      </m:oMath>
      <w:bookmarkEnd w:id="1"/>
      <w:r w:rsidRPr="006046DF">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m:t>
            </m:r>
          </m:sup>
        </m:sSubSup>
      </m:oMath>
      <w:r w:rsidRPr="006046DF">
        <w:rPr>
          <w:rFonts w:ascii="Times New Roman" w:hAnsi="Times New Roman" w:cs="Times New Roman"/>
          <w:sz w:val="24"/>
          <w:szCs w:val="24"/>
        </w:rPr>
        <w:t xml:space="preserve"> where </w:t>
      </w:r>
      <m:oMath>
        <m:sSubSup>
          <m:sSubSupPr>
            <m:ctrlPr>
              <w:rPr>
                <w:rFonts w:ascii="Cambria Math" w:hAnsi="Cambria Math" w:cs="Times New Roman"/>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m:rPr>
                <m:sty m:val="p"/>
              </m:rPr>
              <w:rPr>
                <w:rFonts w:ascii="Cambria Math" w:hAnsi="Cambria Math" w:cs="Times New Roman"/>
                <w:sz w:val="24"/>
                <w:szCs w:val="24"/>
              </w:rPr>
              <m:t>*</m:t>
            </m:r>
          </m:sup>
        </m:sSubSup>
      </m:oMath>
      <w:r w:rsidRPr="006046DF">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o</m:t>
            </m:r>
          </m:sup>
        </m:sSubSup>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r>
          <m:rPr>
            <m:sty m:val="p"/>
          </m:rPr>
          <w:rPr>
            <w:rFonts w:ascii="Cambria Math" w:hAnsi="Cambria Math" w:cs="Times New Roman"/>
            <w:sz w:val="24"/>
            <w:szCs w:val="24"/>
          </w:rPr>
          <m:t>)</m:t>
        </m:r>
      </m:oMath>
      <w:r w:rsidR="004A05EA" w:rsidRPr="006046DF">
        <w:rPr>
          <w:rFonts w:ascii="Times New Roman" w:hAnsi="Times New Roman" w:cs="Times New Roman"/>
          <w:sz w:val="24"/>
          <w:szCs w:val="24"/>
        </w:rPr>
        <w:t xml:space="preserve"> )  for k = 1, 2, such that  </w:t>
      </w:r>
      <m:oMath>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1</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t</m:t>
            </m:r>
          </m:e>
          <m:sub>
            <m:r>
              <m:rPr>
                <m:sty m:val="p"/>
              </m:rPr>
              <w:rPr>
                <w:rFonts w:ascii="Cambria Math" w:hAnsi="Cambria Math" w:cs="Times New Roman"/>
                <w:sz w:val="24"/>
                <w:szCs w:val="24"/>
              </w:rPr>
              <m:t>2</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∈[0,1]</m:t>
        </m:r>
      </m:oMath>
      <w:r w:rsidR="00F31F98" w:rsidRPr="006046DF">
        <w:rPr>
          <w:rFonts w:ascii="Times New Roman" w:hAnsi="Times New Roman" w:cs="Times New Roman"/>
          <w:sz w:val="24"/>
          <w:szCs w:val="24"/>
        </w:rPr>
        <w:t>. After profiles are normalized, the relative optimal locations should be distributed according to a uniform distribution in [0, 1].</w:t>
      </w:r>
    </w:p>
    <w:p w14:paraId="44E002AB" w14:textId="507A4B93" w:rsidR="00B412B0" w:rsidRPr="006046DF" w:rsidRDefault="00B412B0"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In the validation step, two sets of windows of size </w:t>
      </w:r>
      <w:proofErr w:type="spellStart"/>
      <w:r w:rsidRPr="006046DF">
        <w:rPr>
          <w:rFonts w:ascii="Times New Roman" w:hAnsi="Times New Roman" w:cs="Times New Roman"/>
          <w:i/>
          <w:sz w:val="24"/>
          <w:szCs w:val="24"/>
        </w:rPr>
        <w:t>w</w:t>
      </w:r>
      <w:r w:rsidRPr="006046DF">
        <w:rPr>
          <w:rFonts w:ascii="Times New Roman" w:hAnsi="Times New Roman" w:cs="Times New Roman"/>
          <w:i/>
          <w:sz w:val="24"/>
          <w:szCs w:val="24"/>
          <w:vertAlign w:val="subscript"/>
        </w:rPr>
        <w:t>v</w:t>
      </w:r>
      <w:proofErr w:type="spellEnd"/>
      <w:r w:rsidRPr="006046DF">
        <w:rPr>
          <w:rFonts w:ascii="Times New Roman" w:hAnsi="Times New Roman" w:cs="Times New Roman"/>
          <w:i/>
          <w:sz w:val="24"/>
          <w:szCs w:val="24"/>
        </w:rPr>
        <w:t xml:space="preserve"> </w:t>
      </w:r>
      <w:r w:rsidRPr="006046DF">
        <w:rPr>
          <w:rFonts w:ascii="Times New Roman" w:hAnsi="Times New Roman" w:cs="Times New Roman"/>
          <w:sz w:val="24"/>
          <w:szCs w:val="24"/>
        </w:rPr>
        <w:t xml:space="preserve">are chosen from both markings, see </w:t>
      </w:r>
      <w:hyperlink w:anchor="_bookmark30" w:history="1">
        <w:r w:rsidRPr="006046DF">
          <w:rPr>
            <w:rStyle w:val="Hyperlink"/>
            <w:rFonts w:ascii="Times New Roman" w:hAnsi="Times New Roman" w:cs="Times New Roman"/>
            <w:color w:val="auto"/>
            <w:sz w:val="24"/>
            <w:szCs w:val="24"/>
            <w:u w:val="none"/>
          </w:rPr>
          <w:t>Figure 4.</w:t>
        </w:r>
      </w:hyperlink>
      <w:r w:rsidRPr="006046DF">
        <w:rPr>
          <w:rFonts w:ascii="Times New Roman" w:hAnsi="Times New Roman" w:cs="Times New Roman"/>
          <w:sz w:val="24"/>
          <w:szCs w:val="24"/>
        </w:rPr>
        <w:t xml:space="preserve">  In the first set,  pairs of windows are extracted from the two  markings using the optimal vertical shift as determined in the first step, whereas for the second set the windows are extracted using a different (out-of-phase) shift.</w:t>
      </w:r>
    </w:p>
    <w:p w14:paraId="4D77216C" w14:textId="0E5D3213" w:rsidR="00657A32" w:rsidRPr="006046DF" w:rsidRDefault="00657A32"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More precisely, let us define starting points </w:t>
      </w:r>
      <m:oMath>
        <m:sSubSup>
          <m:sSubSupPr>
            <m:alnScr m:val="1"/>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p"/>
          </m:rPr>
          <w:rPr>
            <w:rFonts w:ascii="Cambria Math" w:hAnsi="Cambria Math" w:cs="Times New Roman"/>
            <w:sz w:val="24"/>
            <w:szCs w:val="24"/>
          </w:rPr>
          <m:t xml:space="preserve"> </m:t>
        </m:r>
      </m:oMath>
      <w:r w:rsidRPr="006046DF">
        <w:rPr>
          <w:rFonts w:ascii="Times New Roman" w:hAnsi="Times New Roman" w:cs="Times New Roman"/>
          <w:sz w:val="24"/>
          <w:szCs w:val="24"/>
        </w:rPr>
        <w:t xml:space="preserve">for each signature </w:t>
      </w:r>
      <w:r w:rsidRPr="006046DF">
        <w:rPr>
          <w:rFonts w:ascii="Times New Roman" w:hAnsi="Times New Roman" w:cs="Times New Roman"/>
          <w:i/>
          <w:sz w:val="24"/>
          <w:szCs w:val="24"/>
        </w:rPr>
        <w:t xml:space="preserve">k </w:t>
      </w:r>
      <w:r w:rsidRPr="006046DF">
        <w:rPr>
          <w:rFonts w:ascii="Times New Roman" w:hAnsi="Times New Roman" w:cs="Times New Roman"/>
          <w:sz w:val="24"/>
          <w:szCs w:val="24"/>
        </w:rPr>
        <w:t>= 1</w:t>
      </w:r>
      <w:r w:rsidRPr="006046DF">
        <w:rPr>
          <w:rFonts w:ascii="Times New Roman" w:hAnsi="Times New Roman" w:cs="Times New Roman"/>
          <w:i/>
          <w:sz w:val="24"/>
          <w:szCs w:val="24"/>
        </w:rPr>
        <w:t xml:space="preserve">, </w:t>
      </w:r>
      <w:r w:rsidRPr="006046DF">
        <w:rPr>
          <w:rFonts w:ascii="Times New Roman" w:hAnsi="Times New Roman" w:cs="Times New Roman"/>
          <w:sz w:val="24"/>
          <w:szCs w:val="24"/>
        </w:rPr>
        <w:t>2 as</w:t>
      </w:r>
    </w:p>
    <w:p w14:paraId="26833BA1" w14:textId="58A4ED72" w:rsidR="00657A32" w:rsidRPr="006046DF" w:rsidRDefault="002E600D" w:rsidP="00871C17">
      <w:pPr>
        <w:spacing w:line="360" w:lineRule="auto"/>
        <w:jc w:val="both"/>
        <w:rPr>
          <w:rFonts w:ascii="Cambria Math" w:hAnsi="Cambria Math" w:cs="Times New Roman"/>
          <w:sz w:val="24"/>
          <w:szCs w:val="24"/>
          <w:oMath/>
        </w:rPr>
      </w:pPr>
      <m:oMathPara>
        <m:oMathParaPr>
          <m:jc m:val="center"/>
        </m:oMathParaPr>
        <m:oMath>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w:rPr>
                      <w:rFonts w:ascii="Cambria Math" w:hAnsi="Cambria Math" w:cs="Times New Roman"/>
                      <w:sz w:val="24"/>
                      <w:szCs w:val="24"/>
                    </w:rPr>
                    <m:t>k</m:t>
                  </m:r>
                </m:e>
              </m:d>
            </m:sup>
          </m:sSubSup>
          <m:r>
            <m:rPr>
              <m:sty m:val="p"/>
            </m:rPr>
            <w:rPr>
              <w:rFonts w:ascii="Cambria Math" w:hAnsi="Cambria Math" w:cs="Times New Roman"/>
              <w:sz w:val="24"/>
              <w:szCs w:val="24"/>
            </w:rPr>
            <m:t xml:space="preserve">= </m:t>
          </m:r>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bSup>
                    <m:sSubSupPr>
                      <m:ctrlPr>
                        <w:rPr>
                          <w:rFonts w:ascii="Cambria Math" w:hAnsi="Cambria Math" w:cs="Times New Roman"/>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m:t>
                  </m:r>
                  <m:r>
                    <w:rPr>
                      <w:rFonts w:ascii="Cambria Math" w:hAnsi="Cambria Math" w:cs="Times New Roman"/>
                      <w:sz w:val="24"/>
                      <w:szCs w:val="24"/>
                    </w:rPr>
                    <m:t>i</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v</m:t>
                      </m:r>
                    </m:sub>
                  </m:sSub>
                  <m:r>
                    <m:rPr>
                      <m:sty m:val="p"/>
                    </m:rPr>
                    <w:rPr>
                      <w:rFonts w:ascii="Cambria Math" w:hAnsi="Cambria Math" w:cs="Times New Roman"/>
                      <w:sz w:val="24"/>
                      <w:szCs w:val="24"/>
                    </w:rPr>
                    <m:t xml:space="preserve">  &amp;  </m:t>
                  </m:r>
                  <m:r>
                    <w:rPr>
                      <w:rFonts w:ascii="Cambria Math" w:hAnsi="Cambria Math" w:cs="Times New Roman"/>
                      <w:sz w:val="24"/>
                      <w:szCs w:val="24"/>
                    </w:rPr>
                    <m:t>for</m:t>
                  </m:r>
                  <m:r>
                    <m:rPr>
                      <m:sty m:val="p"/>
                    </m:rPr>
                    <w:rPr>
                      <w:rFonts w:ascii="Cambria Math" w:hAnsi="Cambria Math" w:cs="Times New Roman"/>
                      <w:sz w:val="24"/>
                      <w:szCs w:val="24"/>
                    </w:rPr>
                    <m:t xml:space="preserve">  </m:t>
                  </m:r>
                  <m:r>
                    <w:rPr>
                      <w:rFonts w:ascii="Cambria Math" w:hAnsi="Cambria Math" w:cs="Times New Roman"/>
                      <w:sz w:val="24"/>
                      <w:szCs w:val="24"/>
                    </w:rPr>
                    <m:t>i</m:t>
                  </m:r>
                  <m:r>
                    <m:rPr>
                      <m:sty m:val="p"/>
                    </m:rPr>
                    <w:rPr>
                      <w:rFonts w:ascii="Cambria Math" w:hAnsi="Cambria Math" w:cs="Times New Roman"/>
                      <w:sz w:val="24"/>
                      <w:szCs w:val="24"/>
                    </w:rPr>
                    <m:t xml:space="preserve">&lt;0 </m:t>
                  </m:r>
                </m:e>
                <m:e>
                  <m:sSubSup>
                    <m:sSubSupPr>
                      <m:ctrlPr>
                        <w:rPr>
                          <w:rFonts w:ascii="Cambria Math" w:hAnsi="Cambria Math" w:cs="Times New Roman"/>
                          <w:sz w:val="24"/>
                          <w:szCs w:val="24"/>
                        </w:rPr>
                      </m:ctrlPr>
                    </m:sSubSupPr>
                    <m:e>
                      <m:r>
                        <w:rPr>
                          <w:rFonts w:ascii="Cambria Math" w:hAnsi="Cambria Math" w:cs="Times New Roman"/>
                          <w:sz w:val="24"/>
                          <w:szCs w:val="24"/>
                        </w:rPr>
                        <m:t>t</m:t>
                      </m:r>
                    </m:e>
                    <m:sub>
                      <m:r>
                        <w:rPr>
                          <w:rFonts w:ascii="Cambria Math" w:hAnsi="Cambria Math" w:cs="Times New Roman"/>
                          <w:sz w:val="24"/>
                          <w:szCs w:val="24"/>
                        </w:rPr>
                        <m:t>k</m:t>
                      </m:r>
                    </m:sub>
                    <m:sup>
                      <m:r>
                        <m:rPr>
                          <m:sty m:val="p"/>
                        </m:rPr>
                        <w:rPr>
                          <w:rFonts w:ascii="Cambria Math" w:hAnsi="Cambria Math" w:cs="Times New Roman"/>
                          <w:sz w:val="24"/>
                          <w:szCs w:val="24"/>
                        </w:rPr>
                        <m:t>*</m:t>
                      </m:r>
                    </m:sup>
                  </m:sSubSup>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o</m:t>
                      </m:r>
                    </m:sub>
                  </m:sSub>
                  <m:r>
                    <m:rPr>
                      <m:sty m:val="p"/>
                    </m:rPr>
                    <w:rPr>
                      <w:rFonts w:ascii="Cambria Math" w:hAnsi="Cambria Math" w:cs="Times New Roman"/>
                      <w:sz w:val="24"/>
                      <w:szCs w:val="24"/>
                    </w:rPr>
                    <m:t xml:space="preserve"> + </m:t>
                  </m:r>
                  <m:r>
                    <w:rPr>
                      <w:rFonts w:ascii="Cambria Math" w:hAnsi="Cambria Math" w:cs="Times New Roman"/>
                      <w:sz w:val="24"/>
                      <w:szCs w:val="24"/>
                    </w:rPr>
                    <m:t>i</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w</m:t>
                      </m:r>
                    </m:e>
                    <m:sub>
                      <m:r>
                        <w:rPr>
                          <w:rFonts w:ascii="Cambria Math" w:hAnsi="Cambria Math" w:cs="Times New Roman"/>
                          <w:sz w:val="24"/>
                          <w:szCs w:val="24"/>
                        </w:rPr>
                        <m:t>v</m:t>
                      </m:r>
                    </m:sub>
                  </m:sSub>
                  <m:r>
                    <m:rPr>
                      <m:sty m:val="p"/>
                    </m:rPr>
                    <w:rPr>
                      <w:rFonts w:ascii="Cambria Math" w:hAnsi="Cambria Math" w:cs="Times New Roman"/>
                      <w:sz w:val="24"/>
                      <w:szCs w:val="24"/>
                    </w:rPr>
                    <m:t xml:space="preserve"> &amp;  </m:t>
                  </m:r>
                  <m:r>
                    <w:rPr>
                      <w:rFonts w:ascii="Cambria Math" w:hAnsi="Cambria Math" w:cs="Times New Roman"/>
                      <w:sz w:val="24"/>
                      <w:szCs w:val="24"/>
                    </w:rPr>
                    <m:t>for</m:t>
                  </m:r>
                  <m:r>
                    <m:rPr>
                      <m:sty m:val="p"/>
                    </m:rPr>
                    <w:rPr>
                      <w:rFonts w:ascii="Cambria Math" w:hAnsi="Cambria Math" w:cs="Times New Roman"/>
                      <w:sz w:val="24"/>
                      <w:szCs w:val="24"/>
                    </w:rPr>
                    <m:t xml:space="preserve">  </m:t>
                  </m:r>
                  <m:r>
                    <w:rPr>
                      <w:rFonts w:ascii="Cambria Math" w:hAnsi="Cambria Math" w:cs="Times New Roman"/>
                      <w:sz w:val="24"/>
                      <w:szCs w:val="24"/>
                    </w:rPr>
                    <m:t>i</m:t>
                  </m:r>
                  <m:r>
                    <m:rPr>
                      <m:sty m:val="p"/>
                    </m:rPr>
                    <w:rPr>
                      <w:rFonts w:ascii="Cambria Math" w:hAnsi="Cambria Math" w:cs="Times New Roman"/>
                      <w:sz w:val="24"/>
                      <w:szCs w:val="24"/>
                    </w:rPr>
                    <m:t>≥0</m:t>
                  </m:r>
                </m:e>
              </m:eqArr>
              <m:r>
                <m:rPr>
                  <m:sty m:val="p"/>
                </m:rP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e>
          </m:d>
        </m:oMath>
      </m:oMathPara>
    </w:p>
    <w:p w14:paraId="280754C1" w14:textId="77777777" w:rsidR="00871C17" w:rsidRPr="006046DF" w:rsidRDefault="00657A32"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t xml:space="preserve">for integer values of </w:t>
      </w:r>
      <w:proofErr w:type="spellStart"/>
      <w:r w:rsidRPr="006046DF">
        <w:rPr>
          <w:rFonts w:ascii="Times New Roman" w:hAnsi="Times New Roman" w:cs="Times New Roman"/>
          <w:i/>
          <w:sz w:val="24"/>
          <w:szCs w:val="24"/>
        </w:rPr>
        <w:t>i</w:t>
      </w:r>
      <w:proofErr w:type="spellEnd"/>
      <w:r w:rsidRPr="006046DF">
        <w:rPr>
          <w:rFonts w:ascii="Times New Roman" w:hAnsi="Times New Roman" w:cs="Times New Roman"/>
          <w:i/>
          <w:sz w:val="24"/>
          <w:szCs w:val="24"/>
        </w:rPr>
        <w:t xml:space="preserve"> </w:t>
      </w:r>
      <w:r w:rsidRPr="006046DF">
        <w:rPr>
          <w:rFonts w:ascii="Times New Roman" w:hAnsi="Times New Roman" w:cs="Times New Roman"/>
          <w:sz w:val="24"/>
          <w:szCs w:val="24"/>
        </w:rPr>
        <w:t xml:space="preserve">with 0 </w:t>
      </w:r>
      <w:r w:rsidRPr="006046DF">
        <w:rPr>
          <w:rFonts w:ascii="Times New Roman" w:hAnsi="Times New Roman" w:cs="Times New Roman"/>
          <w:i/>
          <w:sz w:val="24"/>
          <w:szCs w:val="24"/>
        </w:rPr>
        <w:t xml:space="preserve">&lt; </w:t>
      </w:r>
      <m:oMath>
        <m:sSubSup>
          <m:sSubSupPr>
            <m:alnScr m:val="1"/>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i/>
                    <w:sz w:val="24"/>
                    <w:szCs w:val="24"/>
                  </w:rPr>
                </m:ctrlPr>
              </m:dPr>
              <m:e>
                <m:r>
                  <w:rPr>
                    <w:rFonts w:ascii="Cambria Math" w:hAnsi="Cambria Math" w:cs="Times New Roman"/>
                    <w:sz w:val="24"/>
                    <w:szCs w:val="24"/>
                  </w:rPr>
                  <m:t>k</m:t>
                </m:r>
              </m:e>
            </m:d>
          </m:sup>
        </m:sSubSup>
        <m:r>
          <m:rPr>
            <m:sty m:val="p"/>
          </m:rPr>
          <w:rPr>
            <w:rFonts w:ascii="Cambria Math" w:hAnsi="Cambria Math" w:cs="Times New Roman"/>
            <w:sz w:val="24"/>
            <w:szCs w:val="24"/>
          </w:rPr>
          <m:t xml:space="preserve"> </m:t>
        </m:r>
      </m:oMath>
      <w:r w:rsidRPr="006046DF">
        <w:rPr>
          <w:rFonts w:ascii="Times New Roman" w:hAnsi="Times New Roman" w:cs="Times New Roman"/>
          <w:sz w:val="24"/>
          <w:szCs w:val="24"/>
        </w:rPr>
        <w:t xml:space="preserve"> ≤ </w:t>
      </w:r>
      <w:bookmarkStart w:id="2" w:name="_Hlk526701209"/>
      <w:r w:rsidRPr="006046DF">
        <w:rPr>
          <w:rFonts w:ascii="Times New Roman" w:hAnsi="Times New Roman" w:cs="Times New Roman"/>
          <w:i/>
          <w:sz w:val="24"/>
          <w:szCs w:val="24"/>
        </w:rPr>
        <w:t>T</w:t>
      </w:r>
      <w:r w:rsidRPr="006046DF">
        <w:rPr>
          <w:rFonts w:ascii="Times New Roman" w:hAnsi="Times New Roman" w:cs="Times New Roman"/>
          <w:i/>
          <w:sz w:val="24"/>
          <w:szCs w:val="24"/>
          <w:vertAlign w:val="subscript"/>
        </w:rPr>
        <w:t>k</w:t>
      </w:r>
      <w:r w:rsidRPr="006046DF">
        <w:rPr>
          <w:rFonts w:ascii="Times New Roman" w:hAnsi="Times New Roman" w:cs="Times New Roman"/>
          <w:i/>
          <w:sz w:val="24"/>
          <w:szCs w:val="24"/>
        </w:rPr>
        <w:t xml:space="preserve"> </w:t>
      </w:r>
      <w:r w:rsidRPr="006046DF">
        <w:rPr>
          <w:rFonts w:ascii="Times New Roman" w:hAnsi="Times New Roman" w:cs="Times New Roman"/>
          <w:sz w:val="24"/>
          <w:szCs w:val="24"/>
        </w:rPr>
        <w:t xml:space="preserve">− </w:t>
      </w:r>
      <w:proofErr w:type="spellStart"/>
      <w:r w:rsidRPr="006046DF">
        <w:rPr>
          <w:rFonts w:ascii="Times New Roman" w:hAnsi="Times New Roman" w:cs="Times New Roman"/>
          <w:i/>
          <w:sz w:val="24"/>
          <w:szCs w:val="24"/>
        </w:rPr>
        <w:t>w</w:t>
      </w:r>
      <w:r w:rsidRPr="006046DF">
        <w:rPr>
          <w:rFonts w:ascii="Times New Roman" w:hAnsi="Times New Roman" w:cs="Times New Roman"/>
          <w:i/>
          <w:sz w:val="24"/>
          <w:szCs w:val="24"/>
          <w:vertAlign w:val="subscript"/>
        </w:rPr>
        <w:t>v</w:t>
      </w:r>
      <w:bookmarkEnd w:id="2"/>
      <w:proofErr w:type="spellEnd"/>
      <w:r w:rsidRPr="006046DF">
        <w:rPr>
          <w:rFonts w:ascii="Times New Roman" w:hAnsi="Times New Roman" w:cs="Times New Roman"/>
          <w:sz w:val="24"/>
          <w:szCs w:val="24"/>
        </w:rPr>
        <w:t>.</w:t>
      </w:r>
    </w:p>
    <w:p w14:paraId="6CE6B1DC" w14:textId="77777777" w:rsidR="00842B09" w:rsidRPr="006046DF" w:rsidRDefault="00842B09" w:rsidP="00871C17">
      <w:pPr>
        <w:spacing w:line="360" w:lineRule="auto"/>
        <w:jc w:val="both"/>
        <w:rPr>
          <w:rFonts w:ascii="Times New Roman" w:hAnsi="Times New Roman" w:cs="Times New Roman"/>
          <w:sz w:val="24"/>
          <w:szCs w:val="24"/>
        </w:rPr>
      </w:pPr>
    </w:p>
    <w:p w14:paraId="29AE447C" w14:textId="77777777" w:rsidR="00842B09" w:rsidRPr="006046DF" w:rsidRDefault="00842B09" w:rsidP="00871C17">
      <w:pPr>
        <w:spacing w:line="360" w:lineRule="auto"/>
        <w:jc w:val="both"/>
        <w:rPr>
          <w:rFonts w:ascii="Times New Roman" w:hAnsi="Times New Roman" w:cs="Times New Roman"/>
          <w:sz w:val="24"/>
          <w:szCs w:val="24"/>
        </w:rPr>
      </w:pPr>
    </w:p>
    <w:p w14:paraId="0D55EAC5" w14:textId="1D8622D0" w:rsidR="00B412B0" w:rsidRPr="006046DF" w:rsidRDefault="007749CD" w:rsidP="00871C17">
      <w:pPr>
        <w:spacing w:line="360" w:lineRule="auto"/>
        <w:jc w:val="both"/>
        <w:rPr>
          <w:rFonts w:ascii="Times New Roman" w:hAnsi="Times New Roman" w:cs="Times New Roman"/>
          <w:sz w:val="24"/>
          <w:szCs w:val="24"/>
        </w:rPr>
      </w:pPr>
      <w:r w:rsidRPr="006046DF">
        <w:rPr>
          <w:rFonts w:ascii="Times New Roman" w:hAnsi="Times New Roman" w:cs="Times New Roman"/>
          <w:sz w:val="24"/>
          <w:szCs w:val="24"/>
        </w:rPr>
        <w:lastRenderedPageBreak/>
        <w:t xml:space="preserve">Same-shift pairs of length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v</m:t>
            </m:r>
          </m:sub>
        </m:sSub>
      </m:oMath>
      <w:r w:rsidRPr="006046DF">
        <w:rPr>
          <w:rFonts w:ascii="Times New Roman" w:hAnsi="Times New Roman" w:cs="Times New Roman"/>
          <w:sz w:val="24"/>
          <w:szCs w:val="24"/>
        </w:rPr>
        <w:t xml:space="preserve"> are defined in </w:t>
      </w:r>
      <w:proofErr w:type="spellStart"/>
      <w:r w:rsidRPr="006046DF">
        <w:rPr>
          <w:rFonts w:ascii="Times New Roman" w:hAnsi="Times New Roman" w:cs="Times New Roman"/>
          <w:sz w:val="24"/>
          <w:szCs w:val="24"/>
        </w:rPr>
        <w:t>Hadler</w:t>
      </w:r>
      <w:proofErr w:type="spellEnd"/>
      <w:r w:rsidRPr="006046DF">
        <w:rPr>
          <w:rFonts w:ascii="Times New Roman" w:hAnsi="Times New Roman" w:cs="Times New Roman"/>
          <w:sz w:val="24"/>
          <w:szCs w:val="24"/>
        </w:rPr>
        <w:t xml:space="preserve"> and Morris </w:t>
      </w:r>
      <w:hyperlink w:anchor="_bookmark3" w:history="1">
        <w:r w:rsidRPr="006046DF">
          <w:rPr>
            <w:rFonts w:ascii="Times New Roman" w:hAnsi="Times New Roman" w:cs="Times New Roman"/>
            <w:sz w:val="24"/>
            <w:szCs w:val="24"/>
          </w:rPr>
          <w:t>(1)</w:t>
        </w:r>
      </w:hyperlink>
      <w:r w:rsidRPr="006046DF">
        <w:rPr>
          <w:rFonts w:ascii="Times New Roman" w:hAnsi="Times New Roman" w:cs="Times New Roman"/>
          <w:sz w:val="24"/>
          <w:szCs w:val="24"/>
        </w:rPr>
        <w:t xml:space="preserve"> as all pairs </w:t>
      </w:r>
      <w:bookmarkStart w:id="3" w:name="_Hlk522604876"/>
      <m:oMath>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1</m:t>
                    </m:r>
                  </m:e>
                </m:d>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2</m:t>
                    </m:r>
                  </m:e>
                </m:d>
              </m:sup>
            </m:sSubSup>
          </m:e>
        </m:d>
      </m:oMath>
      <w:bookmarkEnd w:id="3"/>
      <w:r w:rsidRPr="006046DF">
        <w:rPr>
          <w:rFonts w:ascii="Times New Roman" w:hAnsi="Times New Roman" w:cs="Times New Roman"/>
          <w:sz w:val="24"/>
          <w:szCs w:val="24"/>
        </w:rPr>
        <w:t xml:space="preserve"> with integer values </w:t>
      </w:r>
      <w:proofErr w:type="spellStart"/>
      <w:r w:rsidRPr="006046DF">
        <w:rPr>
          <w:rFonts w:ascii="Times New Roman" w:hAnsi="Times New Roman" w:cs="Times New Roman"/>
          <w:i/>
          <w:sz w:val="24"/>
          <w:szCs w:val="24"/>
        </w:rPr>
        <w:t>i</w:t>
      </w:r>
      <w:proofErr w:type="spellEnd"/>
      <w:r w:rsidRPr="006046DF">
        <w:rPr>
          <w:rFonts w:ascii="Times New Roman" w:hAnsi="Times New Roman" w:cs="Times New Roman"/>
          <w:sz w:val="24"/>
          <w:szCs w:val="24"/>
        </w:rPr>
        <w:t xml:space="preserve"> for which both </w:t>
      </w:r>
      <m:oMath>
        <m:sSubSup>
          <m:sSubSupPr>
            <m:alnScr m:val="1"/>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1</m:t>
                </m:r>
              </m:e>
            </m:d>
          </m:sup>
        </m:sSubSup>
        <m:r>
          <m:rPr>
            <m:sty m:val="p"/>
          </m:rPr>
          <w:rPr>
            <w:rFonts w:ascii="Cambria Math" w:hAnsi="Cambria Math" w:cs="Times New Roman"/>
            <w:sz w:val="24"/>
            <w:szCs w:val="24"/>
          </w:rPr>
          <m:t xml:space="preserve"> </m:t>
        </m:r>
      </m:oMath>
      <w:r w:rsidRPr="006046DF">
        <w:rPr>
          <w:rFonts w:ascii="Times New Roman" w:hAnsi="Times New Roman" w:cs="Times New Roman"/>
          <w:sz w:val="24"/>
          <w:szCs w:val="24"/>
        </w:rPr>
        <w:t xml:space="preserve"> and </w:t>
      </w:r>
      <m:oMath>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2</m:t>
                </m:r>
              </m:e>
            </m:d>
          </m:sup>
        </m:sSubSup>
        <m:r>
          <m:rPr>
            <m:sty m:val="p"/>
          </m:rPr>
          <w:rPr>
            <w:rFonts w:ascii="Cambria Math" w:hAnsi="Cambria Math" w:cs="Times New Roman"/>
            <w:sz w:val="24"/>
            <w:szCs w:val="24"/>
          </w:rPr>
          <m:t xml:space="preserve"> </m:t>
        </m:r>
      </m:oMath>
      <w:r w:rsidRPr="006046DF">
        <w:rPr>
          <w:rFonts w:ascii="Times New Roman" w:hAnsi="Times New Roman" w:cs="Times New Roman"/>
          <w:sz w:val="24"/>
          <w:szCs w:val="24"/>
        </w:rPr>
        <w:t xml:space="preserve">are defined. Similarly, different-shift pairs are defined as </w:t>
      </w:r>
      <m:oMath>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1</m:t>
                    </m:r>
                  </m:e>
                </m:d>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w:rPr>
                    <w:rFonts w:ascii="Cambria Math" w:hAnsi="Cambria Math" w:cs="Times New Roman"/>
                    <w:sz w:val="24"/>
                    <w:szCs w:val="24"/>
                  </w:rPr>
                  <m:t>s</m:t>
                </m:r>
              </m:e>
              <m: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m:rPr>
                        <m:sty m:val="p"/>
                      </m:rPr>
                      <w:rPr>
                        <w:rFonts w:ascii="Cambria Math" w:hAnsi="Cambria Math" w:cs="Times New Roman"/>
                        <w:sz w:val="24"/>
                        <w:szCs w:val="24"/>
                      </w:rPr>
                      <m:t>2</m:t>
                    </m:r>
                  </m:e>
                </m:d>
              </m:sup>
            </m:sSubSup>
          </m:e>
        </m:d>
      </m:oMath>
      <w:r w:rsidRPr="006046DF">
        <w:rPr>
          <w:rFonts w:ascii="Times New Roman" w:hAnsi="Times New Roman" w:cs="Times New Roman"/>
          <w:sz w:val="24"/>
          <w:szCs w:val="24"/>
        </w:rPr>
        <w:t xml:space="preserve"> for all </w:t>
      </w:r>
      <w:proofErr w:type="spellStart"/>
      <w:r w:rsidRPr="006046DF">
        <w:rPr>
          <w:rFonts w:ascii="Times New Roman" w:hAnsi="Times New Roman" w:cs="Times New Roman"/>
          <w:sz w:val="24"/>
          <w:szCs w:val="24"/>
        </w:rPr>
        <w:t>i</w:t>
      </w:r>
      <w:proofErr w:type="spellEnd"/>
      <w:r w:rsidRPr="006046DF">
        <w:rPr>
          <w:rFonts w:ascii="Times New Roman" w:hAnsi="Times New Roman" w:cs="Times New Roman"/>
          <w:sz w:val="24"/>
          <w:szCs w:val="24"/>
        </w:rPr>
        <w:t xml:space="preserve"> where both </w:t>
      </w:r>
      <w:bookmarkStart w:id="4" w:name="_Hlk522607969"/>
      <m:oMath>
        <m:sSubSup>
          <m:sSubSupPr>
            <m:ctrlPr>
              <w:rPr>
                <w:rFonts w:ascii="Cambria Math" w:hAnsi="Cambria Math" w:cs="Times New Roman"/>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d>
              <m:dPr>
                <m:ctrlPr>
                  <w:rPr>
                    <w:rFonts w:ascii="Cambria Math" w:hAnsi="Cambria Math" w:cs="Times New Roman"/>
                    <w:sz w:val="24"/>
                    <w:szCs w:val="24"/>
                  </w:rPr>
                </m:ctrlPr>
              </m:dPr>
              <m:e>
                <m:r>
                  <m:rPr>
                    <m:sty m:val="p"/>
                  </m:rPr>
                  <w:rPr>
                    <w:rFonts w:ascii="Cambria Math" w:hAnsi="Cambria Math" w:cs="Times New Roman"/>
                    <w:sz w:val="24"/>
                    <w:szCs w:val="24"/>
                  </w:rPr>
                  <m:t>1</m:t>
                </m:r>
              </m:e>
            </m:d>
          </m:sup>
        </m:sSubSup>
        <m:r>
          <m:rPr>
            <m:sty m:val="p"/>
          </m:rPr>
          <w:rPr>
            <w:rFonts w:ascii="Cambria Math" w:hAnsi="Cambria Math" w:cs="Times New Roman"/>
            <w:sz w:val="24"/>
            <w:szCs w:val="24"/>
          </w:rPr>
          <m:t xml:space="preserve"> </m:t>
        </m:r>
        <w:bookmarkEnd w:id="4"/>
        <m:r>
          <m:rPr>
            <m:sty m:val="p"/>
          </m:rPr>
          <w:rPr>
            <w:rFonts w:ascii="Cambria Math" w:hAnsi="Cambria Math" w:cs="Times New Roman"/>
            <w:sz w:val="24"/>
            <w:szCs w:val="24"/>
          </w:rPr>
          <m:t xml:space="preserve">and </m:t>
        </m:r>
        <m:sSubSup>
          <m:sSubSupPr>
            <m:ctrlPr>
              <w:rPr>
                <w:rFonts w:ascii="Cambria Math" w:hAnsi="Cambria Math" w:cs="Times New Roman"/>
                <w:sz w:val="24"/>
                <w:szCs w:val="24"/>
              </w:rPr>
            </m:ctrlPr>
          </m:sSubSupPr>
          <m:e>
            <m:r>
              <w:rPr>
                <w:rFonts w:ascii="Cambria Math" w:hAnsi="Cambria Math" w:cs="Times New Roman"/>
                <w:sz w:val="24"/>
                <w:szCs w:val="24"/>
              </w:rPr>
              <m:t>s</m:t>
            </m:r>
          </m:e>
          <m:sub>
            <m:r>
              <m:rPr>
                <m:sty m:val="p"/>
              </m:rPr>
              <w:rPr>
                <w:rFonts w:ascii="Cambria Math" w:hAnsi="Cambria Math" w:cs="Times New Roman"/>
                <w:sz w:val="24"/>
                <w:szCs w:val="24"/>
              </w:rPr>
              <m:t>-</m:t>
            </m:r>
            <m:r>
              <w:rPr>
                <w:rFonts w:ascii="Cambria Math" w:hAnsi="Cambria Math" w:cs="Times New Roman"/>
                <w:sz w:val="24"/>
                <w:szCs w:val="24"/>
              </w:rPr>
              <m:t>i</m:t>
            </m:r>
            <m:r>
              <m:rPr>
                <m:sty m:val="p"/>
              </m:rPr>
              <w:rPr>
                <w:rFonts w:ascii="Cambria Math" w:hAnsi="Cambria Math" w:cs="Times New Roman"/>
                <w:sz w:val="24"/>
                <w:szCs w:val="24"/>
              </w:rPr>
              <m:t>-1</m:t>
            </m:r>
          </m:sub>
          <m:sup>
            <m:d>
              <m:dPr>
                <m:ctrlPr>
                  <w:rPr>
                    <w:rFonts w:ascii="Cambria Math" w:hAnsi="Cambria Math" w:cs="Times New Roman"/>
                    <w:sz w:val="24"/>
                    <w:szCs w:val="24"/>
                  </w:rPr>
                </m:ctrlPr>
              </m:dPr>
              <m:e>
                <m:r>
                  <m:rPr>
                    <m:sty m:val="p"/>
                  </m:rPr>
                  <w:rPr>
                    <w:rFonts w:ascii="Cambria Math" w:hAnsi="Cambria Math" w:cs="Times New Roman"/>
                    <w:sz w:val="24"/>
                    <w:szCs w:val="24"/>
                  </w:rPr>
                  <m:t>2</m:t>
                </m:r>
              </m:e>
            </m:d>
          </m:sup>
        </m:sSubSup>
      </m:oMath>
      <w:r w:rsidRPr="006046DF">
        <w:rPr>
          <w:rFonts w:ascii="Times New Roman" w:hAnsi="Times New Roman" w:cs="Times New Roman"/>
          <w:sz w:val="24"/>
          <w:szCs w:val="24"/>
        </w:rPr>
        <w:t xml:space="preserve"> are defined (see Figure 3).</w:t>
      </w:r>
    </w:p>
    <w:p w14:paraId="335CA8A8" w14:textId="3E84577B" w:rsidR="006109AB" w:rsidRPr="006046DF" w:rsidRDefault="007749CD"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spacing w:val="-7"/>
          <w:w w:val="105"/>
          <w:sz w:val="24"/>
          <w:szCs w:val="24"/>
        </w:rPr>
        <w:t xml:space="preserve">For </w:t>
      </w:r>
      <w:r w:rsidRPr="006046DF">
        <w:rPr>
          <w:rFonts w:ascii="Times New Roman" w:hAnsi="Times New Roman" w:cs="Times New Roman"/>
          <w:w w:val="105"/>
          <w:sz w:val="24"/>
          <w:szCs w:val="24"/>
        </w:rPr>
        <w:t>both same- and different-shift pairs</w:t>
      </w:r>
      <w:r w:rsidR="009A2803" w:rsidRPr="006046DF">
        <w:rPr>
          <w:rFonts w:ascii="Times New Roman" w:hAnsi="Times New Roman" w:cs="Times New Roman"/>
          <w:w w:val="105"/>
          <w:sz w:val="24"/>
          <w:szCs w:val="24"/>
        </w:rPr>
        <w:t>,</w:t>
      </w:r>
      <w:r w:rsidRPr="006046DF">
        <w:rPr>
          <w:rFonts w:ascii="Times New Roman" w:hAnsi="Times New Roman" w:cs="Times New Roman"/>
          <w:w w:val="105"/>
          <w:sz w:val="24"/>
          <w:szCs w:val="24"/>
        </w:rPr>
        <w:t xml:space="preserve"> correlations between the markings are calculated. The intuition here is that for </w:t>
      </w:r>
      <w:r w:rsidRPr="006046DF">
        <w:rPr>
          <w:rFonts w:ascii="Times New Roman" w:hAnsi="Times New Roman" w:cs="Times New Roman"/>
          <w:spacing w:val="-5"/>
          <w:w w:val="105"/>
          <w:sz w:val="24"/>
          <w:szCs w:val="24"/>
        </w:rPr>
        <w:t xml:space="preserve">two </w:t>
      </w:r>
      <w:r w:rsidRPr="006046DF">
        <w:rPr>
          <w:rFonts w:ascii="Times New Roman" w:hAnsi="Times New Roman" w:cs="Times New Roman"/>
          <w:w w:val="105"/>
          <w:sz w:val="24"/>
          <w:szCs w:val="24"/>
        </w:rPr>
        <w:t>markings from the same-source the correlation for the in-phase</w:t>
      </w:r>
      <w:r w:rsidRPr="006046DF">
        <w:rPr>
          <w:rFonts w:ascii="Times New Roman" w:hAnsi="Times New Roman" w:cs="Times New Roman"/>
          <w:spacing w:val="-5"/>
          <w:w w:val="105"/>
          <w:sz w:val="24"/>
          <w:szCs w:val="24"/>
        </w:rPr>
        <w:t xml:space="preserve"> </w:t>
      </w:r>
      <w:r w:rsidRPr="006046DF">
        <w:rPr>
          <w:rFonts w:ascii="Times New Roman" w:hAnsi="Times New Roman" w:cs="Times New Roman"/>
          <w:w w:val="105"/>
          <w:sz w:val="24"/>
          <w:szCs w:val="24"/>
        </w:rPr>
        <w:t>sample</w:t>
      </w:r>
      <w:r w:rsidRPr="006046DF">
        <w:rPr>
          <w:rFonts w:ascii="Times New Roman" w:hAnsi="Times New Roman" w:cs="Times New Roman"/>
          <w:spacing w:val="-5"/>
          <w:w w:val="105"/>
          <w:sz w:val="24"/>
          <w:szCs w:val="24"/>
        </w:rPr>
        <w:t xml:space="preserve"> </w:t>
      </w:r>
      <w:r w:rsidRPr="006046DF">
        <w:rPr>
          <w:rFonts w:ascii="Times New Roman" w:hAnsi="Times New Roman" w:cs="Times New Roman"/>
          <w:w w:val="105"/>
          <w:sz w:val="24"/>
          <w:szCs w:val="24"/>
        </w:rPr>
        <w:t>should</w:t>
      </w:r>
      <w:r w:rsidRPr="006046DF">
        <w:rPr>
          <w:rFonts w:ascii="Times New Roman" w:hAnsi="Times New Roman" w:cs="Times New Roman"/>
          <w:spacing w:val="-5"/>
          <w:w w:val="105"/>
          <w:sz w:val="24"/>
          <w:szCs w:val="24"/>
        </w:rPr>
        <w:t xml:space="preserve"> </w:t>
      </w:r>
      <w:r w:rsidRPr="006046DF">
        <w:rPr>
          <w:rFonts w:ascii="Times New Roman" w:hAnsi="Times New Roman" w:cs="Times New Roman"/>
          <w:spacing w:val="1"/>
          <w:w w:val="105"/>
          <w:sz w:val="24"/>
          <w:szCs w:val="24"/>
        </w:rPr>
        <w:t>be</w:t>
      </w:r>
      <w:r w:rsidRPr="006046DF">
        <w:rPr>
          <w:rFonts w:ascii="Times New Roman" w:hAnsi="Times New Roman" w:cs="Times New Roman"/>
          <w:spacing w:val="-5"/>
          <w:w w:val="105"/>
          <w:sz w:val="24"/>
          <w:szCs w:val="24"/>
        </w:rPr>
        <w:t xml:space="preserve"> </w:t>
      </w:r>
      <w:r w:rsidRPr="006046DF">
        <w:rPr>
          <w:rFonts w:ascii="Times New Roman" w:hAnsi="Times New Roman" w:cs="Times New Roman"/>
          <w:w w:val="105"/>
          <w:sz w:val="24"/>
          <w:szCs w:val="24"/>
        </w:rPr>
        <w:t>high,</w:t>
      </w:r>
      <w:r w:rsidRPr="006046DF">
        <w:rPr>
          <w:rFonts w:ascii="Times New Roman" w:hAnsi="Times New Roman" w:cs="Times New Roman"/>
          <w:spacing w:val="-3"/>
          <w:w w:val="105"/>
          <w:sz w:val="24"/>
          <w:szCs w:val="24"/>
        </w:rPr>
        <w:t xml:space="preserve"> </w:t>
      </w:r>
      <w:r w:rsidRPr="006046DF">
        <w:rPr>
          <w:rFonts w:ascii="Times New Roman" w:hAnsi="Times New Roman" w:cs="Times New Roman"/>
          <w:w w:val="105"/>
          <w:sz w:val="24"/>
          <w:szCs w:val="24"/>
        </w:rPr>
        <w:t>while</w:t>
      </w:r>
      <w:r w:rsidRPr="006046DF">
        <w:rPr>
          <w:rFonts w:ascii="Times New Roman" w:hAnsi="Times New Roman" w:cs="Times New Roman"/>
          <w:spacing w:val="-5"/>
          <w:w w:val="105"/>
          <w:sz w:val="24"/>
          <w:szCs w:val="24"/>
        </w:rPr>
        <w:t xml:space="preserve"> </w:t>
      </w:r>
      <w:r w:rsidRPr="006046DF">
        <w:rPr>
          <w:rFonts w:ascii="Times New Roman" w:hAnsi="Times New Roman" w:cs="Times New Roman"/>
          <w:w w:val="105"/>
          <w:sz w:val="24"/>
          <w:szCs w:val="24"/>
        </w:rPr>
        <w:t>the</w:t>
      </w:r>
      <w:r w:rsidRPr="006046DF">
        <w:rPr>
          <w:rFonts w:ascii="Times New Roman" w:hAnsi="Times New Roman" w:cs="Times New Roman"/>
          <w:spacing w:val="-6"/>
          <w:w w:val="105"/>
          <w:sz w:val="24"/>
          <w:szCs w:val="24"/>
        </w:rPr>
        <w:t xml:space="preserve"> </w:t>
      </w:r>
      <w:r w:rsidRPr="006046DF">
        <w:rPr>
          <w:rFonts w:ascii="Times New Roman" w:hAnsi="Times New Roman" w:cs="Times New Roman"/>
          <w:w w:val="105"/>
          <w:sz w:val="24"/>
          <w:szCs w:val="24"/>
        </w:rPr>
        <w:t>correlations</w:t>
      </w:r>
      <w:r w:rsidRPr="006046DF">
        <w:rPr>
          <w:rFonts w:ascii="Times New Roman" w:hAnsi="Times New Roman" w:cs="Times New Roman"/>
          <w:spacing w:val="-5"/>
          <w:w w:val="105"/>
          <w:sz w:val="24"/>
          <w:szCs w:val="24"/>
        </w:rPr>
        <w:t xml:space="preserve"> </w:t>
      </w:r>
      <w:r w:rsidRPr="006046DF">
        <w:rPr>
          <w:rFonts w:ascii="Times New Roman" w:hAnsi="Times New Roman" w:cs="Times New Roman"/>
          <w:w w:val="105"/>
          <w:sz w:val="24"/>
          <w:szCs w:val="24"/>
        </w:rPr>
        <w:t>of</w:t>
      </w:r>
      <w:r w:rsidRPr="006046DF">
        <w:rPr>
          <w:rFonts w:ascii="Times New Roman" w:hAnsi="Times New Roman" w:cs="Times New Roman"/>
          <w:spacing w:val="-6"/>
          <w:w w:val="105"/>
          <w:sz w:val="24"/>
          <w:szCs w:val="24"/>
        </w:rPr>
        <w:t xml:space="preserve"> </w:t>
      </w:r>
      <w:r w:rsidRPr="006046DF">
        <w:rPr>
          <w:rFonts w:ascii="Times New Roman" w:hAnsi="Times New Roman" w:cs="Times New Roman"/>
          <w:w w:val="105"/>
          <w:sz w:val="24"/>
          <w:szCs w:val="24"/>
        </w:rPr>
        <w:t>the</w:t>
      </w:r>
      <w:r w:rsidRPr="006046DF">
        <w:rPr>
          <w:rFonts w:ascii="Times New Roman" w:hAnsi="Times New Roman" w:cs="Times New Roman"/>
          <w:spacing w:val="-5"/>
          <w:w w:val="105"/>
          <w:sz w:val="24"/>
          <w:szCs w:val="24"/>
        </w:rPr>
        <w:t xml:space="preserve"> </w:t>
      </w:r>
      <w:r w:rsidRPr="006046DF">
        <w:rPr>
          <w:rFonts w:ascii="Times New Roman" w:hAnsi="Times New Roman" w:cs="Times New Roman"/>
          <w:w w:val="105"/>
          <w:sz w:val="24"/>
          <w:szCs w:val="24"/>
        </w:rPr>
        <w:t>out-of-phase</w:t>
      </w:r>
      <w:r w:rsidRPr="006046DF">
        <w:rPr>
          <w:rFonts w:ascii="Times New Roman" w:hAnsi="Times New Roman" w:cs="Times New Roman"/>
          <w:spacing w:val="-5"/>
          <w:w w:val="105"/>
          <w:sz w:val="24"/>
          <w:szCs w:val="24"/>
        </w:rPr>
        <w:t xml:space="preserve"> </w:t>
      </w:r>
      <w:r w:rsidRPr="006046DF">
        <w:rPr>
          <w:rFonts w:ascii="Times New Roman" w:hAnsi="Times New Roman" w:cs="Times New Roman"/>
          <w:w w:val="105"/>
          <w:sz w:val="24"/>
          <w:szCs w:val="24"/>
        </w:rPr>
        <w:t>sample</w:t>
      </w:r>
      <w:r w:rsidRPr="006046DF">
        <w:rPr>
          <w:rFonts w:ascii="Times New Roman" w:hAnsi="Times New Roman" w:cs="Times New Roman"/>
          <w:spacing w:val="-5"/>
          <w:w w:val="105"/>
          <w:sz w:val="24"/>
          <w:szCs w:val="24"/>
        </w:rPr>
        <w:t xml:space="preserve"> </w:t>
      </w:r>
      <w:r w:rsidRPr="006046DF">
        <w:rPr>
          <w:rFonts w:ascii="Times New Roman" w:hAnsi="Times New Roman" w:cs="Times New Roman"/>
          <w:w w:val="105"/>
          <w:sz w:val="24"/>
          <w:szCs w:val="24"/>
        </w:rPr>
        <w:t>provide a</w:t>
      </w:r>
      <w:r w:rsidR="006109AB" w:rsidRPr="006046DF">
        <w:rPr>
          <w:rFonts w:ascii="Times New Roman" w:hAnsi="Times New Roman" w:cs="Times New Roman"/>
          <w:w w:val="105"/>
          <w:sz w:val="24"/>
          <w:szCs w:val="24"/>
        </w:rPr>
        <w:t xml:space="preserve"> measure for the base-level correlation for non-matching marks of a given length </w:t>
      </w:r>
      <w:proofErr w:type="spellStart"/>
      <w:r w:rsidR="006109AB" w:rsidRPr="006046DF">
        <w:rPr>
          <w:rFonts w:ascii="Times New Roman" w:hAnsi="Times New Roman" w:cs="Times New Roman"/>
          <w:i/>
          <w:w w:val="105"/>
          <w:sz w:val="24"/>
          <w:szCs w:val="24"/>
        </w:rPr>
        <w:t>w</w:t>
      </w:r>
      <w:r w:rsidR="006109AB" w:rsidRPr="006046DF">
        <w:rPr>
          <w:rFonts w:ascii="Times New Roman" w:hAnsi="Times New Roman" w:cs="Times New Roman"/>
          <w:i/>
          <w:w w:val="105"/>
          <w:sz w:val="24"/>
          <w:szCs w:val="24"/>
          <w:vertAlign w:val="subscript"/>
        </w:rPr>
        <w:t>v</w:t>
      </w:r>
      <w:proofErr w:type="spellEnd"/>
      <w:r w:rsidR="006109AB" w:rsidRPr="006046DF">
        <w:rPr>
          <w:rFonts w:ascii="Times New Roman" w:hAnsi="Times New Roman" w:cs="Times New Roman"/>
          <w:w w:val="105"/>
          <w:sz w:val="24"/>
          <w:szCs w:val="24"/>
        </w:rPr>
        <w:t xml:space="preserve">. More specifically, the null hypothesis of the </w:t>
      </w:r>
      <w:proofErr w:type="spellStart"/>
      <w:r w:rsidR="006109AB" w:rsidRPr="006046DF">
        <w:rPr>
          <w:rFonts w:ascii="Times New Roman" w:hAnsi="Times New Roman" w:cs="Times New Roman"/>
          <w:w w:val="105"/>
          <w:sz w:val="24"/>
          <w:szCs w:val="24"/>
        </w:rPr>
        <w:t>Chumbley</w:t>
      </w:r>
      <w:proofErr w:type="spellEnd"/>
      <w:r w:rsidR="006109AB" w:rsidRPr="006046DF">
        <w:rPr>
          <w:rFonts w:ascii="Times New Roman" w:hAnsi="Times New Roman" w:cs="Times New Roman"/>
          <w:w w:val="105"/>
          <w:sz w:val="24"/>
          <w:szCs w:val="24"/>
        </w:rPr>
        <w:t xml:space="preserve"> score test is stated as </w:t>
      </w:r>
      <w:r w:rsidR="006109AB" w:rsidRPr="006046DF">
        <w:rPr>
          <w:rFonts w:ascii="Times New Roman" w:hAnsi="Times New Roman" w:cs="Times New Roman"/>
          <w:i/>
          <w:w w:val="105"/>
          <w:sz w:val="24"/>
          <w:szCs w:val="24"/>
        </w:rPr>
        <w:t>H</w:t>
      </w:r>
      <w:r w:rsidR="006109AB" w:rsidRPr="006046DF">
        <w:rPr>
          <w:rFonts w:ascii="Times New Roman" w:hAnsi="Times New Roman" w:cs="Times New Roman"/>
          <w:i/>
          <w:w w:val="105"/>
          <w:sz w:val="24"/>
          <w:szCs w:val="24"/>
          <w:vertAlign w:val="subscript"/>
        </w:rPr>
        <w:t>o</w:t>
      </w:r>
      <w:r w:rsidR="006109AB" w:rsidRPr="006046DF">
        <w:rPr>
          <w:rFonts w:ascii="Times New Roman" w:hAnsi="Times New Roman" w:cs="Times New Roman"/>
          <w:b/>
          <w:w w:val="105"/>
          <w:sz w:val="24"/>
          <w:szCs w:val="24"/>
        </w:rPr>
        <w:t xml:space="preserve">: </w:t>
      </w:r>
      <w:r w:rsidR="006109AB" w:rsidRPr="006046DF">
        <w:rPr>
          <w:rFonts w:ascii="Times New Roman" w:hAnsi="Times New Roman" w:cs="Times New Roman"/>
          <w:i/>
          <w:w w:val="105"/>
          <w:sz w:val="24"/>
          <w:szCs w:val="24"/>
        </w:rPr>
        <w:t>the markings come from two different sources</w:t>
      </w:r>
      <w:r w:rsidR="006109AB" w:rsidRPr="006046DF">
        <w:rPr>
          <w:rFonts w:ascii="Times New Roman" w:hAnsi="Times New Roman" w:cs="Times New Roman"/>
          <w:b/>
          <w:w w:val="105"/>
          <w:sz w:val="24"/>
          <w:szCs w:val="24"/>
        </w:rPr>
        <w:t xml:space="preserve"> </w:t>
      </w:r>
      <w:r w:rsidR="006109AB" w:rsidRPr="006046DF">
        <w:rPr>
          <w:rFonts w:ascii="Times New Roman" w:hAnsi="Times New Roman" w:cs="Times New Roman"/>
          <w:w w:val="105"/>
          <w:sz w:val="24"/>
          <w:szCs w:val="24"/>
        </w:rPr>
        <w:t xml:space="preserve">with the alternative given as </w:t>
      </w:r>
      <w:r w:rsidR="006109AB" w:rsidRPr="006046DF">
        <w:rPr>
          <w:rFonts w:ascii="Times New Roman" w:hAnsi="Times New Roman" w:cs="Times New Roman"/>
          <w:i/>
          <w:w w:val="105"/>
          <w:sz w:val="24"/>
          <w:szCs w:val="24"/>
        </w:rPr>
        <w:t>H</w:t>
      </w:r>
      <w:r w:rsidR="006109AB" w:rsidRPr="006046DF">
        <w:rPr>
          <w:rFonts w:ascii="Times New Roman" w:hAnsi="Times New Roman" w:cs="Times New Roman"/>
          <w:i/>
          <w:w w:val="105"/>
          <w:sz w:val="24"/>
          <w:szCs w:val="24"/>
          <w:vertAlign w:val="subscript"/>
        </w:rPr>
        <w:t>a</w:t>
      </w:r>
      <w:r w:rsidR="006109AB" w:rsidRPr="006046DF">
        <w:rPr>
          <w:rFonts w:ascii="Times New Roman" w:hAnsi="Times New Roman" w:cs="Times New Roman"/>
          <w:b/>
          <w:w w:val="105"/>
          <w:sz w:val="24"/>
          <w:szCs w:val="24"/>
        </w:rPr>
        <w:t xml:space="preserve">: </w:t>
      </w:r>
      <w:r w:rsidR="006109AB" w:rsidRPr="006046DF">
        <w:rPr>
          <w:rFonts w:ascii="Times New Roman" w:hAnsi="Times New Roman" w:cs="Times New Roman"/>
          <w:i/>
          <w:w w:val="105"/>
          <w:sz w:val="24"/>
          <w:szCs w:val="24"/>
        </w:rPr>
        <w:t>the markings come from the same source</w:t>
      </w:r>
      <w:r w:rsidR="006109AB" w:rsidRPr="006046DF">
        <w:rPr>
          <w:rFonts w:ascii="Times New Roman" w:hAnsi="Times New Roman" w:cs="Times New Roman"/>
          <w:w w:val="105"/>
          <w:sz w:val="24"/>
          <w:szCs w:val="24"/>
        </w:rPr>
        <w:t xml:space="preserve">. A </w:t>
      </w:r>
      <w:r w:rsidR="006109AB" w:rsidRPr="006046DF">
        <w:rPr>
          <w:rFonts w:ascii="Times New Roman" w:hAnsi="Times New Roman" w:cs="Times New Roman"/>
          <w:i/>
          <w:w w:val="105"/>
          <w:sz w:val="24"/>
          <w:szCs w:val="24"/>
        </w:rPr>
        <w:t>p</w:t>
      </w:r>
      <w:r w:rsidR="006109AB" w:rsidRPr="006046DF">
        <w:rPr>
          <w:rFonts w:ascii="Times New Roman" w:hAnsi="Times New Roman" w:cs="Times New Roman"/>
          <w:w w:val="105"/>
          <w:sz w:val="24"/>
          <w:szCs w:val="24"/>
        </w:rPr>
        <w:t xml:space="preserve">-value for the </w:t>
      </w:r>
      <w:proofErr w:type="spellStart"/>
      <w:r w:rsidR="006109AB" w:rsidRPr="006046DF">
        <w:rPr>
          <w:rFonts w:ascii="Times New Roman" w:hAnsi="Times New Roman" w:cs="Times New Roman"/>
          <w:w w:val="105"/>
          <w:sz w:val="24"/>
          <w:szCs w:val="24"/>
        </w:rPr>
        <w:t>Chumbley</w:t>
      </w:r>
      <w:proofErr w:type="spellEnd"/>
      <w:r w:rsidR="006109AB" w:rsidRPr="006046DF">
        <w:rPr>
          <w:rFonts w:ascii="Times New Roman" w:hAnsi="Times New Roman" w:cs="Times New Roman"/>
          <w:w w:val="105"/>
          <w:sz w:val="24"/>
          <w:szCs w:val="24"/>
        </w:rPr>
        <w:t xml:space="preserve"> score test is then computed as a Mann Whitney U statistic to compare between in-phase sample and out-of-phase sample. A low </w:t>
      </w:r>
      <w:r w:rsidR="006109AB" w:rsidRPr="006046DF">
        <w:rPr>
          <w:rFonts w:ascii="Times New Roman" w:hAnsi="Times New Roman" w:cs="Times New Roman"/>
          <w:i/>
          <w:w w:val="105"/>
          <w:sz w:val="24"/>
          <w:szCs w:val="24"/>
        </w:rPr>
        <w:t>p</w:t>
      </w:r>
      <w:r w:rsidR="006109AB" w:rsidRPr="006046DF">
        <w:rPr>
          <w:rFonts w:ascii="Times New Roman" w:hAnsi="Times New Roman" w:cs="Times New Roman"/>
          <w:w w:val="105"/>
          <w:sz w:val="24"/>
          <w:szCs w:val="24"/>
        </w:rPr>
        <w:t xml:space="preserve">-value is interpreted as a rejection of the null hypothesis in favor of the alternative hypothesis of </w:t>
      </w:r>
      <w:r w:rsidR="006109AB" w:rsidRPr="006046DF">
        <w:rPr>
          <w:rFonts w:ascii="Times New Roman" w:hAnsi="Times New Roman" w:cs="Times New Roman"/>
          <w:i/>
          <w:w w:val="105"/>
          <w:sz w:val="24"/>
          <w:szCs w:val="24"/>
        </w:rPr>
        <w:t>same-source</w:t>
      </w:r>
      <w:r w:rsidR="006109AB" w:rsidRPr="006046DF">
        <w:rPr>
          <w:rFonts w:ascii="Times New Roman" w:hAnsi="Times New Roman" w:cs="Times New Roman"/>
          <w:w w:val="105"/>
          <w:sz w:val="24"/>
          <w:szCs w:val="24"/>
        </w:rPr>
        <w:t>.</w:t>
      </w:r>
    </w:p>
    <w:p w14:paraId="232AAD4A" w14:textId="4D31BEC6" w:rsidR="006109AB" w:rsidRPr="006046DF" w:rsidRDefault="006109AB"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In the original method proposed in </w:t>
      </w:r>
      <w:proofErr w:type="spellStart"/>
      <w:r w:rsidRPr="006046DF">
        <w:rPr>
          <w:rFonts w:ascii="Times New Roman" w:hAnsi="Times New Roman" w:cs="Times New Roman"/>
          <w:w w:val="105"/>
          <w:sz w:val="24"/>
          <w:szCs w:val="24"/>
        </w:rPr>
        <w:t>Chumbley</w:t>
      </w:r>
      <w:proofErr w:type="spellEnd"/>
      <w:r w:rsidRPr="006046DF">
        <w:rPr>
          <w:rFonts w:ascii="Times New Roman" w:hAnsi="Times New Roman" w:cs="Times New Roman"/>
          <w:w w:val="105"/>
          <w:sz w:val="24"/>
          <w:szCs w:val="24"/>
        </w:rPr>
        <w:t xml:space="preserve"> et al. </w:t>
      </w:r>
      <w:hyperlink w:anchor="_bookmark12" w:history="1">
        <w:r w:rsidRPr="006046DF">
          <w:rPr>
            <w:rStyle w:val="Hyperlink"/>
            <w:rFonts w:ascii="Times New Roman" w:hAnsi="Times New Roman" w:cs="Times New Roman"/>
            <w:color w:val="auto"/>
            <w:w w:val="105"/>
            <w:sz w:val="24"/>
            <w:szCs w:val="24"/>
            <w:u w:val="none"/>
          </w:rPr>
          <w:t>(10)</w:t>
        </w:r>
      </w:hyperlink>
      <w:r w:rsidRPr="006046DF">
        <w:rPr>
          <w:rFonts w:ascii="Times New Roman" w:hAnsi="Times New Roman" w:cs="Times New Roman"/>
          <w:w w:val="105"/>
          <w:sz w:val="24"/>
          <w:szCs w:val="24"/>
        </w:rPr>
        <w:t xml:space="preserve"> both in-phase and out-of-phase sample are extracted randomly, whereas </w:t>
      </w:r>
      <w:proofErr w:type="spellStart"/>
      <w:r w:rsidRPr="006046DF">
        <w:rPr>
          <w:rFonts w:ascii="Times New Roman" w:hAnsi="Times New Roman" w:cs="Times New Roman"/>
          <w:w w:val="105"/>
          <w:sz w:val="24"/>
          <w:szCs w:val="24"/>
        </w:rPr>
        <w:t>Hadler</w:t>
      </w:r>
      <w:proofErr w:type="spellEnd"/>
      <w:r w:rsidRPr="006046DF">
        <w:rPr>
          <w:rFonts w:ascii="Times New Roman" w:hAnsi="Times New Roman" w:cs="Times New Roman"/>
          <w:w w:val="105"/>
          <w:sz w:val="24"/>
          <w:szCs w:val="24"/>
        </w:rPr>
        <w:t xml:space="preserve"> and Morris </w:t>
      </w:r>
      <w:hyperlink w:anchor="_bookmark3" w:history="1">
        <w:r w:rsidRPr="006046DF">
          <w:rPr>
            <w:rStyle w:val="Hyperlink"/>
            <w:rFonts w:ascii="Times New Roman" w:hAnsi="Times New Roman" w:cs="Times New Roman"/>
            <w:color w:val="auto"/>
            <w:w w:val="105"/>
            <w:sz w:val="24"/>
            <w:szCs w:val="24"/>
            <w:u w:val="none"/>
          </w:rPr>
          <w:t xml:space="preserve">(1) </w:t>
        </w:r>
      </w:hyperlink>
      <w:r w:rsidRPr="006046DF">
        <w:rPr>
          <w:rFonts w:ascii="Times New Roman" w:hAnsi="Times New Roman" w:cs="Times New Roman"/>
          <w:w w:val="105"/>
          <w:sz w:val="24"/>
          <w:szCs w:val="24"/>
        </w:rPr>
        <w:t>proposed the above specified deterministic rules for both samples to make the resulting score deterministic</w:t>
      </w:r>
      <w:r w:rsidR="009A2803" w:rsidRPr="006046DF">
        <w:rPr>
          <w:rFonts w:ascii="Times New Roman" w:hAnsi="Times New Roman" w:cs="Times New Roman"/>
          <w:w w:val="105"/>
          <w:sz w:val="24"/>
          <w:szCs w:val="24"/>
        </w:rPr>
        <w:t xml:space="preserve"> </w:t>
      </w:r>
      <w:r w:rsidRPr="006046DF">
        <w:rPr>
          <w:rFonts w:ascii="Times New Roman" w:hAnsi="Times New Roman" w:cs="Times New Roman"/>
          <w:w w:val="105"/>
          <w:sz w:val="24"/>
          <w:szCs w:val="24"/>
        </w:rPr>
        <w:t>while simultaneously avoiding overlaps within selected marks to ensure independence.</w:t>
      </w:r>
    </w:p>
    <w:p w14:paraId="2E5CF66B" w14:textId="563600AF" w:rsidR="006109AB" w:rsidRPr="006046DF" w:rsidRDefault="006109AB" w:rsidP="00871C17">
      <w:pPr>
        <w:spacing w:line="360" w:lineRule="auto"/>
        <w:jc w:val="both"/>
        <w:rPr>
          <w:rFonts w:ascii="Times New Roman" w:hAnsi="Times New Roman" w:cs="Times New Roman"/>
          <w:i/>
          <w:w w:val="105"/>
          <w:sz w:val="28"/>
          <w:szCs w:val="28"/>
        </w:rPr>
      </w:pPr>
      <w:bookmarkStart w:id="5" w:name="A_problem_with_failed_tests"/>
      <w:bookmarkEnd w:id="5"/>
      <w:r w:rsidRPr="006046DF">
        <w:rPr>
          <w:rFonts w:ascii="Times New Roman" w:hAnsi="Times New Roman" w:cs="Times New Roman"/>
          <w:i/>
          <w:w w:val="105"/>
          <w:sz w:val="28"/>
          <w:szCs w:val="28"/>
        </w:rPr>
        <w:t>A problem with failed tests</w:t>
      </w:r>
    </w:p>
    <w:p w14:paraId="3F6640B6" w14:textId="3020A363" w:rsidR="006109AB" w:rsidRPr="006046DF" w:rsidRDefault="006109AB"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Looking closer at </w:t>
      </w:r>
      <w:hyperlink w:anchor="_bookmark0" w:history="1">
        <w:r w:rsidRPr="006046DF">
          <w:rPr>
            <w:rStyle w:val="Hyperlink"/>
            <w:rFonts w:ascii="Times New Roman" w:hAnsi="Times New Roman" w:cs="Times New Roman"/>
            <w:color w:val="auto"/>
            <w:w w:val="105"/>
            <w:sz w:val="24"/>
            <w:szCs w:val="24"/>
            <w:u w:val="none"/>
          </w:rPr>
          <w:t>Equation 1,</w:t>
        </w:r>
      </w:hyperlink>
      <w:r w:rsidRPr="006046DF">
        <w:rPr>
          <w:rFonts w:ascii="Times New Roman" w:hAnsi="Times New Roman" w:cs="Times New Roman"/>
          <w:w w:val="105"/>
          <w:sz w:val="24"/>
          <w:szCs w:val="24"/>
        </w:rPr>
        <w:t xml:space="preserve">  we  see that by definition, some number of tests will fail   to produce a result. Note that this problem is different from erroneous test results. The problem of failed tests is first mentioned in Grieve et al. </w:t>
      </w:r>
      <w:hyperlink w:anchor="_bookmark14" w:history="1">
        <w:r w:rsidRPr="006046DF">
          <w:rPr>
            <w:rStyle w:val="Hyperlink"/>
            <w:rFonts w:ascii="Times New Roman" w:hAnsi="Times New Roman" w:cs="Times New Roman"/>
            <w:color w:val="auto"/>
            <w:w w:val="105"/>
            <w:sz w:val="24"/>
            <w:szCs w:val="24"/>
            <w:u w:val="none"/>
          </w:rPr>
          <w:t>(12).</w:t>
        </w:r>
      </w:hyperlink>
      <w:r w:rsidRPr="006046DF">
        <w:rPr>
          <w:rFonts w:ascii="Times New Roman" w:hAnsi="Times New Roman" w:cs="Times New Roman"/>
          <w:w w:val="105"/>
          <w:sz w:val="24"/>
          <w:szCs w:val="24"/>
        </w:rPr>
        <w:t xml:space="preserve"> Unfortunately, the authors do not provide any percentage of how many tests failed for their data. The algorithm fails to produce for two reasons: either the number of eligible same-shift pairs is zero, or the number of different-shift pairs is zero. Section </w:t>
      </w:r>
      <w:hyperlink w:anchor="_bookmark1" w:history="1">
        <w:r w:rsidRPr="006046DF">
          <w:rPr>
            <w:rStyle w:val="Hyperlink"/>
            <w:rFonts w:ascii="Times New Roman" w:hAnsi="Times New Roman" w:cs="Times New Roman"/>
            <w:color w:val="auto"/>
            <w:w w:val="105"/>
            <w:sz w:val="24"/>
            <w:szCs w:val="24"/>
            <w:u w:val="none"/>
          </w:rPr>
          <w:t>1</w:t>
        </w:r>
      </w:hyperlink>
      <w:r w:rsidRPr="006046DF">
        <w:rPr>
          <w:rFonts w:ascii="Times New Roman" w:hAnsi="Times New Roman" w:cs="Times New Roman"/>
          <w:w w:val="105"/>
          <w:sz w:val="24"/>
          <w:szCs w:val="24"/>
        </w:rPr>
        <w:t xml:space="preserve"> in the Appendix discusses scenarios of failed tests in more detail.</w:t>
      </w:r>
    </w:p>
    <w:p w14:paraId="43CD27CA" w14:textId="77777777" w:rsidR="00DE01D0" w:rsidRPr="006046DF" w:rsidRDefault="00F900E2"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The number of same-shift pairs will be zero, if the optimal locations </w:t>
      </w:r>
      <w:bookmarkStart w:id="6" w:name="_Hlk522619626"/>
      <w:r w:rsidRPr="006046DF">
        <w:rPr>
          <w:rFonts w:ascii="Times New Roman" w:hAnsi="Times New Roman" w:cs="Times New Roman"/>
          <w:w w:val="105"/>
          <w:sz w:val="24"/>
          <w:szCs w:val="24"/>
        </w:rPr>
        <w:t xml:space="preserve">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up>
            <m:r>
              <w:rPr>
                <w:rFonts w:ascii="Cambria Math" w:hAnsi="Cambria Math" w:cs="Times New Roman"/>
                <w:w w:val="105"/>
                <w:sz w:val="24"/>
                <w:szCs w:val="24"/>
              </w:rPr>
              <m:t>o</m:t>
            </m:r>
          </m:sup>
        </m:sSubSup>
      </m:oMath>
      <w:r w:rsidRPr="006046DF">
        <w:rPr>
          <w:rFonts w:ascii="Times New Roman" w:hAnsi="Times New Roman" w:cs="Times New Roman"/>
          <w:w w:val="105"/>
          <w:sz w:val="24"/>
          <w:szCs w:val="24"/>
        </w:rPr>
        <w:t xml:space="preserve">  </w:t>
      </w:r>
      <w:bookmarkEnd w:id="6"/>
      <w:r w:rsidRPr="006046DF">
        <w:rPr>
          <w:rFonts w:ascii="Times New Roman" w:hAnsi="Times New Roman" w:cs="Times New Roman"/>
          <w:w w:val="105"/>
          <w:sz w:val="24"/>
          <w:szCs w:val="24"/>
        </w:rPr>
        <w:t xml:space="preserve">and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up>
            <m:r>
              <w:rPr>
                <w:rFonts w:ascii="Cambria Math" w:hAnsi="Cambria Math" w:cs="Times New Roman"/>
                <w:w w:val="105"/>
                <w:sz w:val="24"/>
                <w:szCs w:val="24"/>
              </w:rPr>
              <m:t>o</m:t>
            </m:r>
          </m:sup>
        </m:sSubSup>
      </m:oMath>
      <w:r w:rsidRPr="006046DF">
        <w:rPr>
          <w:rFonts w:ascii="Times New Roman" w:eastAsiaTheme="minorEastAsia" w:hAnsi="Times New Roman" w:cs="Times New Roman"/>
          <w:w w:val="105"/>
          <w:sz w:val="24"/>
          <w:szCs w:val="24"/>
        </w:rPr>
        <w:t xml:space="preserve"> are so far apart, that no segments of </w:t>
      </w:r>
      <w:r w:rsidRPr="006046DF">
        <w:rPr>
          <w:rFonts w:ascii="Times New Roman" w:hAnsi="Times New Roman" w:cs="Times New Roman"/>
          <w:w w:val="105"/>
          <w:sz w:val="24"/>
          <w:szCs w:val="24"/>
        </w:rPr>
        <w:t xml:space="preserve">size </w:t>
      </w:r>
      <m:oMath>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oMath>
      <w:r w:rsidRPr="006046DF">
        <w:rPr>
          <w:rFonts w:ascii="Times New Roman" w:hAnsi="Times New Roman" w:cs="Times New Roman"/>
          <w:w w:val="105"/>
          <w:sz w:val="24"/>
          <w:szCs w:val="24"/>
        </w:rPr>
        <w:t xml:space="preserve"> are left on the same sides of the optimal locations, i.e.</w:t>
      </w:r>
      <w:r w:rsidR="00DE01D0" w:rsidRPr="006046DF">
        <w:rPr>
          <w:rFonts w:ascii="Times New Roman" w:hAnsi="Times New Roman" w:cs="Times New Roman"/>
          <w:w w:val="105"/>
          <w:sz w:val="24"/>
          <w:szCs w:val="24"/>
        </w:rPr>
        <w:t xml:space="preserve">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up>
            <m:r>
              <w:rPr>
                <w:rFonts w:ascii="Cambria Math" w:hAnsi="Cambria Math" w:cs="Times New Roman"/>
                <w:w w:val="105"/>
                <w:sz w:val="24"/>
                <w:szCs w:val="24"/>
              </w:rPr>
              <m:t>o</m:t>
            </m:r>
          </m:sup>
        </m:sSubSup>
        <m:r>
          <m:rPr>
            <m:sty m:val="p"/>
          </m:rPr>
          <w:rPr>
            <w:rFonts w:ascii="Cambria Math" w:hAnsi="Cambria Math" w:cs="Times New Roman"/>
            <w:w w:val="105"/>
            <w:sz w:val="24"/>
            <w:szCs w:val="24"/>
          </w:rPr>
          <m:t xml:space="preserve">&lt; </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r>
          <m:rPr>
            <m:sty m:val="p"/>
          </m:rPr>
          <w:rPr>
            <w:rFonts w:ascii="Cambria Math" w:hAnsi="Cambria Math" w:cs="Times New Roman"/>
            <w:w w:val="105"/>
            <w:sz w:val="24"/>
            <w:szCs w:val="24"/>
          </w:rPr>
          <m:t xml:space="preserve"> </m:t>
        </m:r>
      </m:oMath>
      <w:r w:rsidR="00DE01D0" w:rsidRPr="006046DF">
        <w:rPr>
          <w:rFonts w:ascii="Times New Roman" w:hAnsi="Times New Roman" w:cs="Times New Roman"/>
          <w:w w:val="105"/>
          <w:sz w:val="24"/>
          <w:szCs w:val="24"/>
        </w:rPr>
        <w:t xml:space="preserve">and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up>
            <m:r>
              <w:rPr>
                <w:rFonts w:ascii="Cambria Math" w:hAnsi="Cambria Math" w:cs="Times New Roman"/>
                <w:w w:val="105"/>
                <w:sz w:val="24"/>
                <w:szCs w:val="24"/>
              </w:rPr>
              <m:t>o</m:t>
            </m:r>
          </m:sup>
        </m:sSubSup>
        <m:r>
          <m:rPr>
            <m:sty m:val="p"/>
          </m:rPr>
          <w:rPr>
            <w:rFonts w:ascii="Cambria Math" w:hAnsi="Cambria Math" w:cs="Times New Roman"/>
            <w:w w:val="105"/>
            <w:sz w:val="24"/>
            <w:szCs w:val="24"/>
          </w:rPr>
          <m:t xml:space="preserve">&gt; </m:t>
        </m:r>
        <m:sSub>
          <m:sSubPr>
            <m:ctrlPr>
              <w:rPr>
                <w:rFonts w:ascii="Cambria Math" w:hAnsi="Cambria Math" w:cs="Times New Roman"/>
                <w:w w:val="105"/>
                <w:sz w:val="24"/>
                <w:szCs w:val="24"/>
              </w:rPr>
            </m:ctrlPr>
          </m:sSub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Sub>
        <m:r>
          <m:rPr>
            <m:sty m:val="p"/>
          </m:rPr>
          <w:rPr>
            <w:rFonts w:ascii="Cambria Math" w:hAnsi="Cambria Math" w:cs="Times New Roman"/>
            <w:w w:val="105"/>
            <w:sz w:val="24"/>
            <w:szCs w:val="24"/>
          </w:rPr>
          <m:t>-</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o</m:t>
            </m:r>
          </m:sub>
        </m:sSub>
        <m:r>
          <m:rPr>
            <m:sty m:val="p"/>
          </m:rPr>
          <w:rPr>
            <w:rFonts w:ascii="Cambria Math" w:hAnsi="Cambria Math" w:cs="Times New Roman"/>
            <w:w w:val="105"/>
            <w:sz w:val="24"/>
            <w:szCs w:val="24"/>
          </w:rPr>
          <m:t>-</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r>
          <m:rPr>
            <m:sty m:val="p"/>
          </m:rPr>
          <w:rPr>
            <w:rFonts w:ascii="Cambria Math" w:hAnsi="Cambria Math" w:cs="Times New Roman"/>
            <w:w w:val="105"/>
            <w:sz w:val="24"/>
            <w:szCs w:val="24"/>
          </w:rPr>
          <m:t xml:space="preserve"> </m:t>
        </m:r>
      </m:oMath>
      <w:r w:rsidR="00DE01D0" w:rsidRPr="006046DF">
        <w:rPr>
          <w:rFonts w:ascii="Times New Roman" w:hAnsi="Times New Roman" w:cs="Times New Roman"/>
          <w:w w:val="105"/>
          <w:sz w:val="24"/>
          <w:szCs w:val="24"/>
        </w:rPr>
        <w:t xml:space="preserve">or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up>
            <m:r>
              <w:rPr>
                <w:rFonts w:ascii="Cambria Math" w:hAnsi="Cambria Math" w:cs="Times New Roman"/>
                <w:w w:val="105"/>
                <w:sz w:val="24"/>
                <w:szCs w:val="24"/>
              </w:rPr>
              <m:t>o</m:t>
            </m:r>
          </m:sup>
        </m:sSubSup>
        <m:r>
          <m:rPr>
            <m:sty m:val="p"/>
          </m:rPr>
          <w:rPr>
            <w:rFonts w:ascii="Cambria Math" w:hAnsi="Cambria Math" w:cs="Times New Roman"/>
            <w:w w:val="105"/>
            <w:sz w:val="24"/>
            <w:szCs w:val="24"/>
          </w:rPr>
          <m:t xml:space="preserve"> &lt; </m:t>
        </m:r>
        <m:sSub>
          <m:sSubPr>
            <m:ctrlPr>
              <w:rPr>
                <w:rFonts w:ascii="Cambria Math" w:hAnsi="Cambria Math" w:cs="Times New Roman"/>
                <w:w w:val="105"/>
                <w:sz w:val="24"/>
                <w:szCs w:val="24"/>
              </w:rPr>
            </m:ctrlPr>
          </m:sSub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Sub>
        <m:r>
          <m:rPr>
            <m:sty m:val="p"/>
          </m:rPr>
          <w:rPr>
            <w:rFonts w:ascii="Cambria Math" w:hAnsi="Cambria Math" w:cs="Times New Roman"/>
            <w:w w:val="105"/>
            <w:sz w:val="24"/>
            <w:szCs w:val="24"/>
          </w:rPr>
          <m:t xml:space="preserve">- </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o</m:t>
            </m:r>
          </m:sub>
        </m:sSub>
        <m:r>
          <m:rPr>
            <m:sty m:val="p"/>
          </m:rPr>
          <w:rPr>
            <w:rFonts w:ascii="Cambria Math" w:hAnsi="Cambria Math" w:cs="Times New Roman"/>
            <w:w w:val="105"/>
            <w:sz w:val="24"/>
            <w:szCs w:val="24"/>
          </w:rPr>
          <m:t xml:space="preserve"> – </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oMath>
      <w:r w:rsidR="00DE01D0" w:rsidRPr="006046DF">
        <w:rPr>
          <w:rFonts w:ascii="Times New Roman" w:hAnsi="Times New Roman" w:cs="Times New Roman"/>
          <w:w w:val="105"/>
          <w:sz w:val="24"/>
          <w:szCs w:val="24"/>
        </w:rPr>
        <w:t xml:space="preserve"> and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up>
            <m:r>
              <w:rPr>
                <w:rFonts w:ascii="Cambria Math" w:hAnsi="Cambria Math" w:cs="Times New Roman"/>
                <w:w w:val="105"/>
                <w:sz w:val="24"/>
                <w:szCs w:val="24"/>
              </w:rPr>
              <m:t>o</m:t>
            </m:r>
          </m:sup>
        </m:sSubSup>
        <m:r>
          <m:rPr>
            <m:sty m:val="p"/>
          </m:rPr>
          <w:rPr>
            <w:rFonts w:ascii="Cambria Math" w:hAnsi="Cambria Math" w:cs="Times New Roman"/>
            <w:w w:val="105"/>
            <w:sz w:val="24"/>
            <w:szCs w:val="24"/>
          </w:rPr>
          <m:t xml:space="preserve"> &lt; </m:t>
        </m:r>
        <m:sSub>
          <m:sSubPr>
            <m:ctrlPr>
              <w:rPr>
                <w:rFonts w:ascii="Cambria Math" w:hAnsi="Cambria Math" w:cs="Times New Roman"/>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oMath>
      <w:r w:rsidR="00DE01D0" w:rsidRPr="006046DF">
        <w:rPr>
          <w:rFonts w:ascii="Times New Roman" w:hAnsi="Times New Roman" w:cs="Times New Roman"/>
          <w:w w:val="105"/>
          <w:sz w:val="24"/>
          <w:szCs w:val="24"/>
        </w:rPr>
        <w:t xml:space="preserve"> i.e. we have a failure rate of</w:t>
      </w:r>
    </w:p>
    <w:p w14:paraId="3997AF6A" w14:textId="31FB3AFF" w:rsidR="00DE01D0" w:rsidRPr="006046DF" w:rsidRDefault="00DE01D0" w:rsidP="00871C17">
      <w:pPr>
        <w:spacing w:line="360" w:lineRule="auto"/>
        <w:jc w:val="both"/>
        <w:rPr>
          <w:rFonts w:ascii="Times New Roman" w:eastAsiaTheme="minorEastAsia" w:hAnsi="Times New Roman" w:cs="Times New Roman"/>
          <w:w w:val="105"/>
          <w:sz w:val="24"/>
          <w:szCs w:val="24"/>
        </w:rPr>
      </w:pPr>
      <m:oMathPara>
        <m:oMathParaPr>
          <m:jc m:val="center"/>
        </m:oMathParaPr>
        <m:oMath>
          <m:r>
            <w:rPr>
              <w:rFonts w:ascii="Cambria Math" w:hAnsi="Cambria Math" w:cs="Times New Roman"/>
              <w:w w:val="105"/>
              <w:sz w:val="24"/>
              <w:szCs w:val="24"/>
            </w:rPr>
            <m:t>P</m:t>
          </m:r>
          <m:d>
            <m:dPr>
              <m:ctrlPr>
                <w:rPr>
                  <w:rFonts w:ascii="Cambria Math" w:hAnsi="Cambria Math" w:cs="Times New Roman"/>
                  <w:i/>
                  <w:w w:val="105"/>
                  <w:sz w:val="24"/>
                  <w:szCs w:val="24"/>
                </w:rPr>
              </m:ctrlPr>
            </m:dPr>
            <m:e>
              <m:r>
                <w:rPr>
                  <w:rFonts w:ascii="Cambria Math" w:hAnsi="Cambria Math" w:cs="Times New Roman"/>
                  <w:w w:val="105"/>
                  <w:sz w:val="24"/>
                  <w:szCs w:val="24"/>
                </w:rPr>
                <m:t xml:space="preserve"> </m:t>
              </m:r>
              <m:sSubSup>
                <m:sSubSupPr>
                  <m:ctrlPr>
                    <w:rPr>
                      <w:rFonts w:ascii="Cambria Math" w:hAnsi="Cambria Math" w:cs="Times New Roman"/>
                      <w:i/>
                      <w:w w:val="105"/>
                      <w:sz w:val="24"/>
                      <w:szCs w:val="24"/>
                    </w:rPr>
                  </m:ctrlPr>
                </m:sSubSupPr>
                <m:e>
                  <m:r>
                    <w:rPr>
                      <w:rFonts w:ascii="Cambria Math" w:hAnsi="Cambria Math" w:cs="Times New Roman"/>
                      <w:w w:val="105"/>
                      <w:sz w:val="24"/>
                      <w:szCs w:val="24"/>
                    </w:rPr>
                    <m:t>t</m:t>
                  </m:r>
                </m:e>
                <m:sub>
                  <m:r>
                    <w:rPr>
                      <w:rFonts w:ascii="Cambria Math" w:hAnsi="Cambria Math" w:cs="Times New Roman"/>
                      <w:w w:val="105"/>
                      <w:sz w:val="24"/>
                      <w:szCs w:val="24"/>
                    </w:rPr>
                    <m:t>1</m:t>
                  </m:r>
                </m:sub>
                <m:sup>
                  <m:r>
                    <w:rPr>
                      <w:rFonts w:ascii="Cambria Math" w:hAnsi="Cambria Math" w:cs="Times New Roman"/>
                      <w:w w:val="105"/>
                      <w:sz w:val="24"/>
                      <w:szCs w:val="24"/>
                    </w:rPr>
                    <m:t>o</m:t>
                  </m:r>
                </m:sup>
              </m:sSubSup>
              <m:r>
                <w:rPr>
                  <w:rFonts w:ascii="Cambria Math" w:hAnsi="Cambria Math" w:cs="Times New Roman"/>
                  <w:w w:val="105"/>
                  <w:sz w:val="24"/>
                  <w:szCs w:val="24"/>
                </w:rPr>
                <m:t xml:space="preserve">&lt; </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r>
                <w:rPr>
                  <w:rFonts w:ascii="Cambria Math" w:hAnsi="Cambria Math" w:cs="Times New Roman"/>
                  <w:w w:val="105"/>
                  <w:sz w:val="24"/>
                  <w:szCs w:val="24"/>
                </w:rPr>
                <m:t xml:space="preserve">  ∩ </m:t>
              </m:r>
              <m:r>
                <m:rPr>
                  <m:lit/>
                </m:rPr>
                <w:rPr>
                  <w:rFonts w:ascii="Cambria Math" w:hAnsi="Cambria Math" w:cs="Times New Roman"/>
                  <w:w w:val="105"/>
                  <w:sz w:val="24"/>
                  <w:szCs w:val="24"/>
                </w:rPr>
                <m:t xml:space="preserve"> </m:t>
              </m:r>
              <m:r>
                <w:rPr>
                  <w:rFonts w:ascii="Cambria Math" w:hAnsi="Cambria Math" w:cs="Times New Roman"/>
                  <w:w w:val="105"/>
                  <w:sz w:val="24"/>
                  <w:szCs w:val="24"/>
                </w:rPr>
                <m:t xml:space="preserve"> </m:t>
              </m:r>
              <m:sSubSup>
                <m:sSubSupPr>
                  <m:ctrlPr>
                    <w:rPr>
                      <w:rFonts w:ascii="Cambria Math" w:hAnsi="Cambria Math" w:cs="Times New Roman"/>
                      <w:i/>
                      <w:w w:val="105"/>
                      <w:sz w:val="24"/>
                      <w:szCs w:val="24"/>
                    </w:rPr>
                  </m:ctrlPr>
                </m:sSubSupPr>
                <m:e>
                  <m:r>
                    <w:rPr>
                      <w:rFonts w:ascii="Cambria Math" w:hAnsi="Cambria Math" w:cs="Times New Roman"/>
                      <w:w w:val="105"/>
                      <w:sz w:val="24"/>
                      <w:szCs w:val="24"/>
                    </w:rPr>
                    <m:t>t</m:t>
                  </m:r>
                </m:e>
                <m:sub>
                  <m:r>
                    <w:rPr>
                      <w:rFonts w:ascii="Cambria Math" w:hAnsi="Cambria Math" w:cs="Times New Roman"/>
                      <w:w w:val="105"/>
                      <w:sz w:val="24"/>
                      <w:szCs w:val="24"/>
                    </w:rPr>
                    <m:t>2</m:t>
                  </m:r>
                </m:sub>
                <m:sup>
                  <m:r>
                    <w:rPr>
                      <w:rFonts w:ascii="Cambria Math" w:hAnsi="Cambria Math" w:cs="Times New Roman"/>
                      <w:w w:val="105"/>
                      <w:sz w:val="24"/>
                      <w:szCs w:val="24"/>
                    </w:rPr>
                    <m:t>o</m:t>
                  </m:r>
                </m:sup>
              </m:sSubSup>
              <m:r>
                <w:rPr>
                  <w:rFonts w:ascii="Cambria Math" w:hAnsi="Cambria Math" w:cs="Times New Roman"/>
                  <w:w w:val="105"/>
                  <w:sz w:val="24"/>
                  <w:szCs w:val="24"/>
                </w:rPr>
                <m:t xml:space="preserve">&gt; </m:t>
              </m:r>
              <m:sSub>
                <m:sSubPr>
                  <m:ctrlPr>
                    <w:rPr>
                      <w:rFonts w:ascii="Cambria Math" w:hAnsi="Cambria Math" w:cs="Times New Roman"/>
                      <w:i/>
                      <w:w w:val="105"/>
                      <w:sz w:val="24"/>
                      <w:szCs w:val="24"/>
                    </w:rPr>
                  </m:ctrlPr>
                </m:sSubPr>
                <m:e>
                  <m:r>
                    <w:rPr>
                      <w:rFonts w:ascii="Cambria Math" w:hAnsi="Cambria Math" w:cs="Times New Roman"/>
                      <w:w w:val="105"/>
                      <w:sz w:val="24"/>
                      <w:szCs w:val="24"/>
                    </w:rPr>
                    <m:t>T</m:t>
                  </m:r>
                </m:e>
                <m:sub>
                  <m:r>
                    <w:rPr>
                      <w:rFonts w:ascii="Cambria Math" w:hAnsi="Cambria Math" w:cs="Times New Roman"/>
                      <w:w w:val="105"/>
                      <w:sz w:val="24"/>
                      <w:szCs w:val="24"/>
                    </w:rPr>
                    <m:t>2</m:t>
                  </m:r>
                </m:sub>
              </m:sSub>
              <m:r>
                <w:rPr>
                  <w:rFonts w:ascii="Cambria Math" w:hAnsi="Cambria Math" w:cs="Times New Roman"/>
                  <w:w w:val="105"/>
                  <w:sz w:val="24"/>
                  <w:szCs w:val="24"/>
                </w:rPr>
                <m:t>-</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o</m:t>
                  </m:r>
                </m:sub>
              </m:sSub>
              <m:r>
                <w:rPr>
                  <w:rFonts w:ascii="Cambria Math" w:hAnsi="Cambria Math" w:cs="Times New Roman"/>
                  <w:w w:val="105"/>
                  <w:sz w:val="24"/>
                  <w:szCs w:val="24"/>
                </w:rPr>
                <m:t>-</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e>
          </m:d>
          <m:r>
            <w:rPr>
              <w:rFonts w:ascii="Cambria Math" w:hAnsi="Cambria Math" w:cs="Times New Roman"/>
              <w:w w:val="105"/>
              <w:sz w:val="24"/>
              <w:szCs w:val="24"/>
            </w:rPr>
            <m:t>+ P</m:t>
          </m:r>
          <m:d>
            <m:dPr>
              <m:ctrlPr>
                <w:rPr>
                  <w:rFonts w:ascii="Cambria Math" w:hAnsi="Cambria Math" w:cs="Times New Roman"/>
                  <w:i/>
                  <w:w w:val="105"/>
                  <w:sz w:val="24"/>
                  <w:szCs w:val="24"/>
                </w:rPr>
              </m:ctrlPr>
            </m:dPr>
            <m:e>
              <m:r>
                <w:rPr>
                  <w:rFonts w:ascii="Cambria Math" w:hAnsi="Cambria Math" w:cs="Times New Roman"/>
                  <w:w w:val="105"/>
                  <w:sz w:val="24"/>
                  <w:szCs w:val="24"/>
                </w:rPr>
                <m:t xml:space="preserve"> </m:t>
              </m:r>
              <m:sSubSup>
                <m:sSubSupPr>
                  <m:ctrlPr>
                    <w:rPr>
                      <w:rFonts w:ascii="Cambria Math" w:hAnsi="Cambria Math" w:cs="Times New Roman"/>
                      <w:i/>
                      <w:w w:val="105"/>
                      <w:sz w:val="24"/>
                      <w:szCs w:val="24"/>
                    </w:rPr>
                  </m:ctrlPr>
                </m:sSubSupPr>
                <m:e>
                  <m:r>
                    <w:rPr>
                      <w:rFonts w:ascii="Cambria Math" w:hAnsi="Cambria Math" w:cs="Times New Roman"/>
                      <w:w w:val="105"/>
                      <w:sz w:val="24"/>
                      <w:szCs w:val="24"/>
                    </w:rPr>
                    <m:t>t</m:t>
                  </m:r>
                </m:e>
                <m:sub>
                  <m:r>
                    <w:rPr>
                      <w:rFonts w:ascii="Cambria Math" w:hAnsi="Cambria Math" w:cs="Times New Roman"/>
                      <w:w w:val="105"/>
                      <w:sz w:val="24"/>
                      <w:szCs w:val="24"/>
                    </w:rPr>
                    <m:t>1</m:t>
                  </m:r>
                </m:sub>
                <m:sup>
                  <m:r>
                    <w:rPr>
                      <w:rFonts w:ascii="Cambria Math" w:hAnsi="Cambria Math" w:cs="Times New Roman"/>
                      <w:w w:val="105"/>
                      <w:sz w:val="24"/>
                      <w:szCs w:val="24"/>
                    </w:rPr>
                    <m:t>o</m:t>
                  </m:r>
                </m:sup>
              </m:sSubSup>
              <m:r>
                <w:rPr>
                  <w:rFonts w:ascii="Cambria Math" w:hAnsi="Cambria Math" w:cs="Times New Roman"/>
                  <w:w w:val="105"/>
                  <w:sz w:val="24"/>
                  <w:szCs w:val="24"/>
                </w:rPr>
                <m:t xml:space="preserve"> &lt; </m:t>
              </m:r>
              <m:sSub>
                <m:sSubPr>
                  <m:ctrlPr>
                    <w:rPr>
                      <w:rFonts w:ascii="Cambria Math" w:hAnsi="Cambria Math" w:cs="Times New Roman"/>
                      <w:i/>
                      <w:w w:val="105"/>
                      <w:sz w:val="24"/>
                      <w:szCs w:val="24"/>
                    </w:rPr>
                  </m:ctrlPr>
                </m:sSubPr>
                <m:e>
                  <m:r>
                    <w:rPr>
                      <w:rFonts w:ascii="Cambria Math" w:hAnsi="Cambria Math" w:cs="Times New Roman"/>
                      <w:w w:val="105"/>
                      <w:sz w:val="24"/>
                      <w:szCs w:val="24"/>
                    </w:rPr>
                    <m:t>T</m:t>
                  </m:r>
                </m:e>
                <m:sub>
                  <m:r>
                    <w:rPr>
                      <w:rFonts w:ascii="Cambria Math" w:hAnsi="Cambria Math" w:cs="Times New Roman"/>
                      <w:w w:val="105"/>
                      <w:sz w:val="24"/>
                      <w:szCs w:val="24"/>
                    </w:rPr>
                    <m:t>1</m:t>
                  </m:r>
                </m:sub>
              </m:sSub>
              <m:r>
                <w:rPr>
                  <w:rFonts w:ascii="Cambria Math" w:hAnsi="Cambria Math" w:cs="Times New Roman"/>
                  <w:w w:val="105"/>
                  <w:sz w:val="24"/>
                  <w:szCs w:val="24"/>
                </w:rPr>
                <m:t xml:space="preserve">- </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o</m:t>
                  </m:r>
                </m:sub>
              </m:sSub>
              <m:r>
                <w:rPr>
                  <w:rFonts w:ascii="Cambria Math" w:hAnsi="Cambria Math" w:cs="Times New Roman"/>
                  <w:w w:val="105"/>
                  <w:sz w:val="24"/>
                  <w:szCs w:val="24"/>
                </w:rPr>
                <m:t xml:space="preserve"> - </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r>
                <w:rPr>
                  <w:rFonts w:ascii="Cambria Math" w:hAnsi="Cambria Math" w:cs="Times New Roman"/>
                  <w:w w:val="105"/>
                  <w:sz w:val="24"/>
                  <w:szCs w:val="24"/>
                </w:rPr>
                <m:t xml:space="preserve"> </m:t>
              </m:r>
              <m:r>
                <m:rPr>
                  <m:lit/>
                </m:rPr>
                <w:rPr>
                  <w:rFonts w:ascii="Cambria Math" w:hAnsi="Cambria Math" w:cs="Times New Roman"/>
                  <w:w w:val="105"/>
                  <w:sz w:val="24"/>
                  <w:szCs w:val="24"/>
                </w:rPr>
                <m:t xml:space="preserve"> </m:t>
              </m:r>
              <m:r>
                <w:rPr>
                  <w:rFonts w:ascii="Cambria Math" w:hAnsi="Cambria Math" w:cs="Times New Roman"/>
                  <w:w w:val="105"/>
                  <w:sz w:val="24"/>
                  <w:szCs w:val="24"/>
                </w:rPr>
                <m:t xml:space="preserve">∩ </m:t>
              </m:r>
              <m:r>
                <m:rPr>
                  <m:lit/>
                </m:rPr>
                <w:rPr>
                  <w:rFonts w:ascii="Cambria Math" w:hAnsi="Cambria Math" w:cs="Times New Roman"/>
                  <w:w w:val="105"/>
                  <w:sz w:val="24"/>
                  <w:szCs w:val="24"/>
                </w:rPr>
                <m:t xml:space="preserve"> </m:t>
              </m:r>
              <m:r>
                <w:rPr>
                  <w:rFonts w:ascii="Cambria Math" w:hAnsi="Cambria Math" w:cs="Times New Roman"/>
                  <w:w w:val="105"/>
                  <w:sz w:val="24"/>
                  <w:szCs w:val="24"/>
                </w:rPr>
                <m:t xml:space="preserve"> </m:t>
              </m:r>
              <m:sSubSup>
                <m:sSubSupPr>
                  <m:ctrlPr>
                    <w:rPr>
                      <w:rFonts w:ascii="Cambria Math" w:hAnsi="Cambria Math" w:cs="Times New Roman"/>
                      <w:i/>
                      <w:w w:val="105"/>
                      <w:sz w:val="24"/>
                      <w:szCs w:val="24"/>
                    </w:rPr>
                  </m:ctrlPr>
                </m:sSubSupPr>
                <m:e>
                  <m:r>
                    <w:rPr>
                      <w:rFonts w:ascii="Cambria Math" w:hAnsi="Cambria Math" w:cs="Times New Roman"/>
                      <w:w w:val="105"/>
                      <w:sz w:val="24"/>
                      <w:szCs w:val="24"/>
                    </w:rPr>
                    <m:t>t</m:t>
                  </m:r>
                </m:e>
                <m:sub>
                  <m:r>
                    <w:rPr>
                      <w:rFonts w:ascii="Cambria Math" w:hAnsi="Cambria Math" w:cs="Times New Roman"/>
                      <w:w w:val="105"/>
                      <w:sz w:val="24"/>
                      <w:szCs w:val="24"/>
                    </w:rPr>
                    <m:t>2</m:t>
                  </m:r>
                </m:sub>
                <m:sup>
                  <m:r>
                    <w:rPr>
                      <w:rFonts w:ascii="Cambria Math" w:hAnsi="Cambria Math" w:cs="Times New Roman"/>
                      <w:w w:val="105"/>
                      <w:sz w:val="24"/>
                      <w:szCs w:val="24"/>
                    </w:rPr>
                    <m:t>o</m:t>
                  </m:r>
                </m:sup>
              </m:sSubSup>
              <m:r>
                <w:rPr>
                  <w:rFonts w:ascii="Cambria Math" w:hAnsi="Cambria Math" w:cs="Times New Roman"/>
                  <w:w w:val="105"/>
                  <w:sz w:val="24"/>
                  <w:szCs w:val="24"/>
                </w:rPr>
                <m:t xml:space="preserve"> &lt; </m:t>
              </m:r>
              <m:sSub>
                <m:sSubPr>
                  <m:ctrlPr>
                    <w:rPr>
                      <w:rFonts w:ascii="Cambria Math" w:hAnsi="Cambria Math" w:cs="Times New Roman"/>
                      <w:i/>
                      <w:w w:val="105"/>
                      <w:sz w:val="24"/>
                      <w:szCs w:val="24"/>
                    </w:rPr>
                  </m:ctrlPr>
                </m:sSubPr>
                <m:e>
                  <m:r>
                    <w:rPr>
                      <w:rFonts w:ascii="Cambria Math" w:hAnsi="Cambria Math" w:cs="Times New Roman"/>
                      <w:w w:val="105"/>
                      <w:sz w:val="24"/>
                      <w:szCs w:val="24"/>
                    </w:rPr>
                    <m:t>w</m:t>
                  </m:r>
                </m:e>
                <m:sub>
                  <m:r>
                    <w:rPr>
                      <w:rFonts w:ascii="Cambria Math" w:hAnsi="Cambria Math" w:cs="Times New Roman"/>
                      <w:w w:val="105"/>
                      <w:sz w:val="24"/>
                      <w:szCs w:val="24"/>
                    </w:rPr>
                    <m:t>v</m:t>
                  </m:r>
                </m:sub>
              </m:sSub>
            </m:e>
          </m:d>
        </m:oMath>
      </m:oMathPara>
    </w:p>
    <w:p w14:paraId="4F2FD2CD" w14:textId="66DCB600" w:rsidR="00F16E2B" w:rsidRPr="006046DF" w:rsidRDefault="007F14A2" w:rsidP="00871C17">
      <w:pPr>
        <w:spacing w:line="360" w:lineRule="auto"/>
        <w:jc w:val="both"/>
        <w:rPr>
          <w:rFonts w:ascii="Times New Roman" w:eastAsiaTheme="minorEastAsia" w:hAnsi="Times New Roman" w:cs="Times New Roman"/>
          <w:w w:val="105"/>
          <w:sz w:val="24"/>
          <w:szCs w:val="24"/>
        </w:rPr>
      </w:pPr>
      <w:r w:rsidRPr="006046DF">
        <w:rPr>
          <w:rFonts w:ascii="Times New Roman" w:eastAsiaTheme="minorEastAsia" w:hAnsi="Times New Roman" w:cs="Times New Roman"/>
          <w:w w:val="105"/>
          <w:sz w:val="24"/>
          <w:szCs w:val="24"/>
        </w:rPr>
        <w:lastRenderedPageBreak/>
        <w:t xml:space="preserve">While we can assume for normalized profiles, that optimal locations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up>
            <m:r>
              <w:rPr>
                <w:rFonts w:ascii="Cambria Math" w:hAnsi="Cambria Math" w:cs="Times New Roman"/>
                <w:w w:val="105"/>
                <w:sz w:val="24"/>
                <w:szCs w:val="24"/>
              </w:rPr>
              <m:t>o</m:t>
            </m:r>
          </m:sup>
        </m:sSubSup>
      </m:oMath>
      <w:r w:rsidR="00FB7F9C" w:rsidRPr="006046DF">
        <w:rPr>
          <w:rFonts w:ascii="Times New Roman" w:eastAsiaTheme="minorEastAsia" w:hAnsi="Times New Roman" w:cs="Times New Roman"/>
          <w:w w:val="105"/>
          <w:sz w:val="24"/>
          <w:szCs w:val="24"/>
        </w:rPr>
        <w:t xml:space="preserve"> </w:t>
      </w:r>
      <w:r w:rsidR="009A2803" w:rsidRPr="006046DF">
        <w:rPr>
          <w:rFonts w:ascii="Times New Roman" w:hAnsi="Times New Roman" w:cs="Times New Roman"/>
          <w:w w:val="105"/>
          <w:sz w:val="24"/>
          <w:szCs w:val="24"/>
        </w:rPr>
        <w:t xml:space="preserve">and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up>
            <m:r>
              <w:rPr>
                <w:rFonts w:ascii="Cambria Math" w:hAnsi="Cambria Math" w:cs="Times New Roman"/>
                <w:w w:val="105"/>
                <w:sz w:val="24"/>
                <w:szCs w:val="24"/>
              </w:rPr>
              <m:t>o</m:t>
            </m:r>
          </m:sup>
        </m:sSubSup>
      </m:oMath>
      <w:r w:rsidR="009A2803" w:rsidRPr="006046DF">
        <w:rPr>
          <w:rFonts w:ascii="Times New Roman" w:eastAsiaTheme="minorEastAsia" w:hAnsi="Times New Roman" w:cs="Times New Roman"/>
          <w:w w:val="105"/>
          <w:sz w:val="24"/>
          <w:szCs w:val="24"/>
        </w:rPr>
        <w:t xml:space="preserve"> </w:t>
      </w:r>
      <w:r w:rsidR="00FB7F9C" w:rsidRPr="006046DF">
        <w:rPr>
          <w:rFonts w:ascii="Times New Roman" w:eastAsiaTheme="minorEastAsia" w:hAnsi="Times New Roman" w:cs="Times New Roman"/>
          <w:w w:val="105"/>
          <w:sz w:val="24"/>
          <w:szCs w:val="24"/>
        </w:rPr>
        <w:t xml:space="preserve">are uniformly distributed across the length of the profile, we cannot assume that </w:t>
      </w:r>
      <w:r w:rsidR="00FB7F9C" w:rsidRPr="006046DF">
        <w:rPr>
          <w:rFonts w:ascii="Times New Roman" w:hAnsi="Times New Roman" w:cs="Times New Roman"/>
          <w:w w:val="105"/>
          <w:sz w:val="24"/>
          <w:szCs w:val="24"/>
        </w:rPr>
        <w:t xml:space="preserve">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1</m:t>
            </m:r>
          </m:sub>
          <m:sup>
            <m:r>
              <w:rPr>
                <w:rFonts w:ascii="Cambria Math" w:hAnsi="Cambria Math" w:cs="Times New Roman"/>
                <w:w w:val="105"/>
                <w:sz w:val="24"/>
                <w:szCs w:val="24"/>
              </w:rPr>
              <m:t>o</m:t>
            </m:r>
          </m:sup>
        </m:sSubSup>
      </m:oMath>
      <w:r w:rsidR="00FB7F9C" w:rsidRPr="006046DF">
        <w:rPr>
          <w:rFonts w:ascii="Times New Roman" w:hAnsi="Times New Roman" w:cs="Times New Roman"/>
          <w:w w:val="105"/>
          <w:sz w:val="24"/>
          <w:szCs w:val="24"/>
        </w:rPr>
        <w:t xml:space="preserve">  and </w:t>
      </w:r>
      <m:oMath>
        <m:sSubSup>
          <m:sSubSupPr>
            <m:ctrlPr>
              <w:rPr>
                <w:rFonts w:ascii="Cambria Math" w:hAnsi="Cambria Math" w:cs="Times New Roman"/>
                <w:w w:val="105"/>
                <w:sz w:val="24"/>
                <w:szCs w:val="24"/>
              </w:rPr>
            </m:ctrlPr>
          </m:sSubSupPr>
          <m:e>
            <m:r>
              <w:rPr>
                <w:rFonts w:ascii="Cambria Math" w:hAnsi="Cambria Math" w:cs="Times New Roman"/>
                <w:w w:val="105"/>
                <w:sz w:val="24"/>
                <w:szCs w:val="24"/>
              </w:rPr>
              <m:t>t</m:t>
            </m:r>
          </m:e>
          <m:sub>
            <m:r>
              <m:rPr>
                <m:sty m:val="p"/>
              </m:rPr>
              <w:rPr>
                <w:rFonts w:ascii="Cambria Math" w:hAnsi="Cambria Math" w:cs="Times New Roman"/>
                <w:w w:val="105"/>
                <w:sz w:val="24"/>
                <w:szCs w:val="24"/>
              </w:rPr>
              <m:t>2</m:t>
            </m:r>
          </m:sub>
          <m:sup>
            <m:r>
              <w:rPr>
                <w:rFonts w:ascii="Cambria Math" w:hAnsi="Cambria Math" w:cs="Times New Roman"/>
                <w:w w:val="105"/>
                <w:sz w:val="24"/>
                <w:szCs w:val="24"/>
              </w:rPr>
              <m:t>o</m:t>
            </m:r>
          </m:sup>
        </m:sSubSup>
      </m:oMath>
      <w:r w:rsidR="00FB7F9C" w:rsidRPr="006046DF">
        <w:rPr>
          <w:rFonts w:ascii="Times New Roman" w:eastAsiaTheme="minorEastAsia" w:hAnsi="Times New Roman" w:cs="Times New Roman"/>
          <w:w w:val="105"/>
          <w:sz w:val="24"/>
          <w:szCs w:val="24"/>
        </w:rPr>
        <w:t xml:space="preserve"> are independent of each other. In particular, for same-source profiles, we would expect a strong dependency between these locations, in which case a large difference between locations in unlikely. However, for different-source matches, we can assume that locations are independent. In that case, we expect a test to fail with a probability of </w:t>
      </w:r>
      <m:oMath>
        <m:sSubSup>
          <m:sSubSupPr>
            <m:ctrlPr>
              <w:rPr>
                <w:rFonts w:ascii="Cambria Math" w:eastAsiaTheme="minorEastAsia" w:hAnsi="Cambria Math" w:cs="Times New Roman"/>
                <w:w w:val="105"/>
                <w:sz w:val="24"/>
                <w:szCs w:val="24"/>
              </w:rPr>
            </m:ctrlPr>
          </m:sSubSupPr>
          <m:e>
            <m:r>
              <m:rPr>
                <m:sty m:val="p"/>
              </m:rPr>
              <w:rPr>
                <w:rFonts w:ascii="Cambria Math" w:eastAsiaTheme="minorEastAsia" w:hAnsi="Cambria Math" w:cs="Times New Roman"/>
                <w:w w:val="105"/>
                <w:sz w:val="24"/>
                <w:szCs w:val="24"/>
              </w:rPr>
              <m:t>2</m:t>
            </m:r>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up>
            <m:r>
              <m:rPr>
                <m:sty m:val="p"/>
              </m:rPr>
              <w:rPr>
                <w:rFonts w:ascii="Cambria Math" w:eastAsiaTheme="minorEastAsia" w:hAnsi="Cambria Math" w:cs="Times New Roman"/>
                <w:w w:val="105"/>
                <w:sz w:val="24"/>
                <w:szCs w:val="24"/>
              </w:rPr>
              <m:t>2</m:t>
            </m:r>
          </m:sup>
        </m:sSubSup>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m:t>
            </m:r>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1</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m:t>
            </m:r>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2</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oMath>
      <w:r w:rsidR="00FB7F9C" w:rsidRPr="006046DF">
        <w:rPr>
          <w:rFonts w:ascii="Times New Roman" w:eastAsiaTheme="minorEastAsia" w:hAnsi="Times New Roman" w:cs="Times New Roman"/>
          <w:w w:val="105"/>
          <w:sz w:val="24"/>
          <w:szCs w:val="24"/>
        </w:rPr>
        <w:t>.</w:t>
      </w:r>
      <w:r w:rsidR="00F16E2B" w:rsidRPr="006046DF">
        <w:rPr>
          <w:rFonts w:ascii="Times New Roman" w:hAnsi="Times New Roman" w:cs="Times New Roman"/>
          <w:w w:val="105"/>
          <w:sz w:val="24"/>
          <w:szCs w:val="24"/>
        </w:rPr>
        <w:t xml:space="preserve"> </w:t>
      </w:r>
      <w:r w:rsidR="00F16E2B" w:rsidRPr="006046DF">
        <w:rPr>
          <w:rFonts w:ascii="Times New Roman" w:eastAsiaTheme="minorEastAsia" w:hAnsi="Times New Roman" w:cs="Times New Roman"/>
          <w:w w:val="105"/>
          <w:sz w:val="24"/>
          <w:szCs w:val="24"/>
        </w:rPr>
        <w:t xml:space="preserve">For an average length of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Sub>
      </m:oMath>
      <w:r w:rsidR="00F16E2B" w:rsidRPr="006046DF">
        <w:rPr>
          <w:rFonts w:ascii="Times New Roman" w:eastAsiaTheme="minorEastAsia" w:hAnsi="Times New Roman" w:cs="Times New Roman"/>
          <w:w w:val="105"/>
          <w:sz w:val="24"/>
          <w:szCs w:val="24"/>
        </w:rPr>
        <w:t xml:space="preserve"> of 1200 pixels,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oMath>
      <w:r w:rsidR="00F16E2B" w:rsidRPr="006046DF">
        <w:rPr>
          <w:rFonts w:ascii="Times New Roman" w:eastAsiaTheme="minorEastAsia" w:hAnsi="Times New Roman" w:cs="Times New Roman"/>
          <w:w w:val="105"/>
          <w:sz w:val="24"/>
          <w:szCs w:val="24"/>
        </w:rPr>
        <w:t xml:space="preserve"> = 120 pixels and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Sub>
      </m:oMath>
      <w:r w:rsidR="00F16E2B" w:rsidRPr="006046DF">
        <w:rPr>
          <w:rFonts w:ascii="Times New Roman" w:eastAsiaTheme="minorEastAsia" w:hAnsi="Times New Roman" w:cs="Times New Roman"/>
          <w:w w:val="105"/>
          <w:sz w:val="24"/>
          <w:szCs w:val="24"/>
        </w:rPr>
        <w:t xml:space="preserve"> = 30 pixels this probability is about 0.0015.</w:t>
      </w:r>
    </w:p>
    <w:p w14:paraId="1B2E8F3A" w14:textId="5D270454" w:rsidR="00F16E2B" w:rsidRPr="006046DF" w:rsidRDefault="00F16E2B" w:rsidP="00871C17">
      <w:pPr>
        <w:spacing w:line="360" w:lineRule="auto"/>
        <w:jc w:val="both"/>
        <w:rPr>
          <w:rFonts w:ascii="Times New Roman" w:eastAsiaTheme="minorEastAsia" w:hAnsi="Times New Roman" w:cs="Times New Roman"/>
          <w:w w:val="105"/>
          <w:sz w:val="24"/>
          <w:szCs w:val="24"/>
        </w:rPr>
      </w:pPr>
      <w:r w:rsidRPr="006046DF">
        <w:rPr>
          <w:rFonts w:ascii="Times New Roman" w:eastAsiaTheme="minorEastAsia" w:hAnsi="Times New Roman" w:cs="Times New Roman"/>
          <w:w w:val="105"/>
          <w:sz w:val="24"/>
          <w:szCs w:val="24"/>
        </w:rPr>
        <w:t xml:space="preserve">The number of possible different-shift pairs also depends on the location of the optimal locations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1</m:t>
            </m:r>
          </m:sub>
          <m:sup>
            <m:r>
              <w:rPr>
                <w:rFonts w:ascii="Cambria Math" w:eastAsiaTheme="minorEastAsia" w:hAnsi="Cambria Math" w:cs="Times New Roman"/>
                <w:w w:val="105"/>
                <w:sz w:val="24"/>
                <w:szCs w:val="24"/>
              </w:rPr>
              <m:t>o</m:t>
            </m:r>
          </m:sup>
        </m:sSubSup>
      </m:oMath>
      <w:r w:rsidRPr="006046DF">
        <w:rPr>
          <w:rFonts w:ascii="Times New Roman" w:eastAsiaTheme="minorEastAsia" w:hAnsi="Times New Roman" w:cs="Times New Roman"/>
          <w:w w:val="105"/>
          <w:sz w:val="24"/>
          <w:szCs w:val="24"/>
        </w:rPr>
        <w:t xml:space="preserve"> and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2</m:t>
            </m:r>
          </m:sub>
          <m:sup>
            <m:r>
              <w:rPr>
                <w:rFonts w:ascii="Cambria Math" w:eastAsiaTheme="minorEastAsia" w:hAnsi="Cambria Math" w:cs="Times New Roman"/>
                <w:w w:val="105"/>
                <w:sz w:val="24"/>
                <w:szCs w:val="24"/>
              </w:rPr>
              <m:t>o</m:t>
            </m:r>
          </m:sup>
        </m:sSubSup>
      </m:oMath>
      <w:r w:rsidRPr="006046DF">
        <w:rPr>
          <w:rFonts w:ascii="Times New Roman" w:eastAsiaTheme="minorEastAsia" w:hAnsi="Times New Roman" w:cs="Times New Roman"/>
          <w:w w:val="105"/>
          <w:sz w:val="24"/>
          <w:szCs w:val="24"/>
        </w:rPr>
        <w:t xml:space="preserve">. Whenever the optimal locations are close to the boundaries, the number of possible pairings decreases and reaches zero, if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o</m:t>
                </m:r>
              </m:e>
            </m:d>
          </m:sup>
        </m:sSubSup>
        <m:r>
          <m:rPr>
            <m:sty m:val="p"/>
          </m:rPr>
          <w:rPr>
            <w:rFonts w:ascii="Cambria Math" w:eastAsiaTheme="minorEastAsia" w:hAnsi="Cambria Math" w:cs="Times New Roman"/>
            <w:w w:val="105"/>
            <w:sz w:val="24"/>
            <w:szCs w:val="24"/>
          </w:rPr>
          <m:t xml:space="preserve">&lt; </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Sub>
        <m:r>
          <m:rPr>
            <m:sty m:val="p"/>
          </m:rPr>
          <w:rPr>
            <w:rFonts w:ascii="Cambria Math" w:eastAsiaTheme="minorEastAsia" w:hAnsi="Cambria Math" w:cs="Times New Roman"/>
            <w:w w:val="105"/>
            <w:sz w:val="24"/>
            <w:szCs w:val="24"/>
          </w:rPr>
          <m:t xml:space="preserve"> </m:t>
        </m:r>
      </m:oMath>
      <w:r w:rsidRPr="006046DF">
        <w:rPr>
          <w:rFonts w:ascii="Times New Roman" w:eastAsiaTheme="minorEastAsia" w:hAnsi="Times New Roman" w:cs="Times New Roman"/>
          <w:w w:val="105"/>
          <w:sz w:val="24"/>
          <w:szCs w:val="24"/>
        </w:rPr>
        <w:t xml:space="preserve">and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o</m:t>
                </m:r>
              </m:e>
            </m:d>
          </m:sup>
        </m:sSubSup>
        <m:r>
          <m:rPr>
            <m:sty m:val="p"/>
          </m:rPr>
          <w:rPr>
            <w:rFonts w:ascii="Cambria Math" w:eastAsiaTheme="minorEastAsia" w:hAnsi="Cambria Math" w:cs="Times New Roman"/>
            <w:w w:val="105"/>
            <w:sz w:val="24"/>
            <w:szCs w:val="24"/>
          </w:rPr>
          <m:t xml:space="preserve">&gt; </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Sub>
      </m:oMath>
      <w:r w:rsidRPr="006046DF">
        <w:rPr>
          <w:rFonts w:ascii="Times New Roman" w:eastAsiaTheme="minorEastAsia" w:hAnsi="Times New Roman" w:cs="Times New Roman"/>
          <w:w w:val="105"/>
          <w:sz w:val="24"/>
          <w:szCs w:val="24"/>
        </w:rPr>
        <w:t xml:space="preserve">. Assuming a correlation between optimal locations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1</m:t>
            </m:r>
          </m:sub>
          <m:sup>
            <m:r>
              <w:rPr>
                <w:rFonts w:ascii="Cambria Math" w:eastAsiaTheme="minorEastAsia" w:hAnsi="Cambria Math" w:cs="Times New Roman"/>
                <w:w w:val="105"/>
                <w:sz w:val="24"/>
                <w:szCs w:val="24"/>
              </w:rPr>
              <m:t>o</m:t>
            </m:r>
          </m:sup>
        </m:sSubSup>
      </m:oMath>
      <w:r w:rsidRPr="006046DF">
        <w:rPr>
          <w:rFonts w:ascii="Times New Roman" w:eastAsiaTheme="minorEastAsia" w:hAnsi="Times New Roman" w:cs="Times New Roman"/>
          <w:w w:val="105"/>
          <w:sz w:val="24"/>
          <w:szCs w:val="24"/>
        </w:rPr>
        <w:t xml:space="preserve"> and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2</m:t>
            </m:r>
          </m:sub>
          <m:sup>
            <m:r>
              <w:rPr>
                <w:rFonts w:ascii="Cambria Math" w:eastAsiaTheme="minorEastAsia" w:hAnsi="Cambria Math" w:cs="Times New Roman"/>
                <w:w w:val="105"/>
                <w:sz w:val="24"/>
                <w:szCs w:val="24"/>
              </w:rPr>
              <m:t>o</m:t>
            </m:r>
          </m:sup>
        </m:sSubSup>
      </m:oMath>
      <w:r w:rsidRPr="006046DF">
        <w:rPr>
          <w:rFonts w:ascii="Times New Roman" w:eastAsiaTheme="minorEastAsia" w:hAnsi="Times New Roman" w:cs="Times New Roman"/>
          <w:w w:val="105"/>
          <w:sz w:val="24"/>
          <w:szCs w:val="24"/>
        </w:rPr>
        <w:t xml:space="preserve"> of close to one for same-source profiles, this results in an expected rate of failure of </w:t>
      </w:r>
      <m:oMath>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2</m:t>
            </m:r>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m:t>
            </m:r>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oMath>
      <w:r w:rsidRPr="006046DF">
        <w:rPr>
          <w:rFonts w:ascii="Times New Roman" w:eastAsiaTheme="minorEastAsia" w:hAnsi="Times New Roman" w:cs="Times New Roman"/>
          <w:w w:val="105"/>
          <w:sz w:val="24"/>
          <w:szCs w:val="24"/>
        </w:rPr>
        <w:t xml:space="preserve">, or about 5.6% for an average length of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T</m:t>
            </m:r>
          </m:e>
          <m:sub>
            <m:r>
              <w:rPr>
                <w:rFonts w:ascii="Cambria Math" w:eastAsiaTheme="minorEastAsia" w:hAnsi="Cambria Math" w:cs="Times New Roman"/>
                <w:w w:val="105"/>
                <w:sz w:val="24"/>
                <w:szCs w:val="24"/>
              </w:rPr>
              <m:t>i</m:t>
            </m:r>
          </m:sub>
        </m:sSub>
      </m:oMath>
      <w:r w:rsidRPr="006046DF">
        <w:rPr>
          <w:rFonts w:ascii="Times New Roman" w:eastAsiaTheme="minorEastAsia" w:hAnsi="Times New Roman" w:cs="Times New Roman"/>
          <w:w w:val="105"/>
          <w:sz w:val="24"/>
          <w:szCs w:val="24"/>
        </w:rPr>
        <w:t xml:space="preserve"> of 1200 pixels,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oMath>
      <w:r w:rsidRPr="006046DF">
        <w:rPr>
          <w:rFonts w:ascii="Times New Roman" w:eastAsiaTheme="minorEastAsia" w:hAnsi="Times New Roman" w:cs="Times New Roman"/>
          <w:w w:val="105"/>
          <w:sz w:val="24"/>
          <w:szCs w:val="24"/>
        </w:rPr>
        <w:t xml:space="preserve"> = 120 pixels and </w:t>
      </w:r>
      <m:oMath>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Sub>
      </m:oMath>
      <w:r w:rsidRPr="006046DF">
        <w:rPr>
          <w:rFonts w:ascii="Times New Roman" w:eastAsiaTheme="minorEastAsia" w:hAnsi="Times New Roman" w:cs="Times New Roman"/>
          <w:w w:val="105"/>
          <w:sz w:val="24"/>
          <w:szCs w:val="24"/>
        </w:rPr>
        <w:t xml:space="preserve"> = 30 pixels. Assuming independence in the optimal locations for different-source profiles the expected probability for a failed test is, again,  </w:t>
      </w:r>
      <m:oMath>
        <m:sSubSup>
          <m:sSubSupPr>
            <m:ctrlPr>
              <w:rPr>
                <w:rFonts w:ascii="Cambria Math" w:eastAsiaTheme="minorEastAsia" w:hAnsi="Cambria Math" w:cs="Times New Roman"/>
                <w:w w:val="105"/>
                <w:sz w:val="24"/>
                <w:szCs w:val="24"/>
              </w:rPr>
            </m:ctrlPr>
          </m:sSubSupPr>
          <m:e>
            <m:r>
              <m:rPr>
                <m:sty m:val="p"/>
              </m:rPr>
              <w:rPr>
                <w:rFonts w:ascii="Cambria Math" w:eastAsiaTheme="minorEastAsia" w:hAnsi="Cambria Math" w:cs="Times New Roman"/>
                <w:w w:val="105"/>
                <w:sz w:val="24"/>
                <w:szCs w:val="24"/>
              </w:rPr>
              <m:t>2</m:t>
            </m:r>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v</m:t>
            </m:r>
          </m:sub>
          <m:sup>
            <m:r>
              <m:rPr>
                <m:sty m:val="p"/>
              </m:rPr>
              <w:rPr>
                <w:rFonts w:ascii="Cambria Math" w:eastAsiaTheme="minorEastAsia" w:hAnsi="Cambria Math" w:cs="Times New Roman"/>
                <w:w w:val="105"/>
                <w:sz w:val="24"/>
                <w:szCs w:val="24"/>
              </w:rPr>
              <m:t>2</m:t>
            </m:r>
          </m:sup>
        </m:sSubSup>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m:t>
            </m:r>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1</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m:rPr>
                <m:sty m:val="p"/>
              </m:rPr>
              <w:rPr>
                <w:rFonts w:ascii="Cambria Math" w:eastAsiaTheme="minorEastAsia" w:hAnsi="Cambria Math" w:cs="Times New Roman"/>
                <w:w w:val="105"/>
                <w:sz w:val="24"/>
                <w:szCs w:val="24"/>
              </w:rPr>
              <m:t>(</m:t>
            </m:r>
            <m:r>
              <w:rPr>
                <w:rFonts w:ascii="Cambria Math" w:eastAsiaTheme="minorEastAsia" w:hAnsi="Cambria Math" w:cs="Times New Roman"/>
                <w:w w:val="105"/>
                <w:sz w:val="24"/>
                <w:szCs w:val="24"/>
              </w:rPr>
              <m:t>T</m:t>
            </m:r>
          </m:e>
          <m:sub>
            <m:r>
              <m:rPr>
                <m:sty m:val="p"/>
              </m:rPr>
              <w:rPr>
                <w:rFonts w:ascii="Cambria Math" w:eastAsiaTheme="minorEastAsia" w:hAnsi="Cambria Math" w:cs="Times New Roman"/>
                <w:w w:val="105"/>
                <w:sz w:val="24"/>
                <w:szCs w:val="24"/>
              </w:rPr>
              <m:t>2</m:t>
            </m:r>
          </m:sub>
        </m:sSub>
        <m:r>
          <m:rPr>
            <m:sty m:val="p"/>
          </m:rPr>
          <w:rPr>
            <w:rFonts w:ascii="Cambria Math" w:eastAsiaTheme="minorEastAsia" w:hAnsi="Cambria Math" w:cs="Times New Roman"/>
            <w:w w:val="105"/>
            <w:sz w:val="24"/>
            <w:szCs w:val="24"/>
          </w:rPr>
          <m:t>-</m:t>
        </m:r>
        <m:sSub>
          <m:sSubPr>
            <m:ctrlPr>
              <w:rPr>
                <w:rFonts w:ascii="Cambria Math" w:eastAsiaTheme="minorEastAsia" w:hAnsi="Cambria Math" w:cs="Times New Roman"/>
                <w:w w:val="105"/>
                <w:sz w:val="24"/>
                <w:szCs w:val="24"/>
              </w:rPr>
            </m:ctrlPr>
          </m:sSubPr>
          <m:e>
            <m:r>
              <w:rPr>
                <w:rFonts w:ascii="Cambria Math" w:eastAsiaTheme="minorEastAsia" w:hAnsi="Cambria Math" w:cs="Times New Roman"/>
                <w:w w:val="105"/>
                <w:sz w:val="24"/>
                <w:szCs w:val="24"/>
              </w:rPr>
              <m:t>w</m:t>
            </m:r>
          </m:e>
          <m:sub>
            <m:r>
              <w:rPr>
                <w:rFonts w:ascii="Cambria Math" w:eastAsiaTheme="minorEastAsia" w:hAnsi="Cambria Math" w:cs="Times New Roman"/>
                <w:w w:val="105"/>
                <w:sz w:val="24"/>
                <w:szCs w:val="24"/>
              </w:rPr>
              <m:t>o</m:t>
            </m:r>
          </m:sub>
        </m:sSub>
        <m:r>
          <m:rPr>
            <m:sty m:val="p"/>
          </m:rPr>
          <w:rPr>
            <w:rFonts w:ascii="Cambria Math" w:eastAsiaTheme="minorEastAsia" w:hAnsi="Cambria Math" w:cs="Times New Roman"/>
            <w:w w:val="105"/>
            <w:sz w:val="24"/>
            <w:szCs w:val="24"/>
          </w:rPr>
          <m:t>).</m:t>
        </m:r>
      </m:oMath>
    </w:p>
    <w:p w14:paraId="336FE2EA" w14:textId="321ACDF7" w:rsidR="00517149" w:rsidRPr="006046DF" w:rsidRDefault="00517149" w:rsidP="00517149">
      <w:pPr>
        <w:spacing w:line="360" w:lineRule="auto"/>
        <w:jc w:val="both"/>
        <w:rPr>
          <w:rFonts w:ascii="Times New Roman" w:hAnsi="Times New Roman" w:cs="Times New Roman"/>
          <w:i/>
          <w:w w:val="105"/>
          <w:sz w:val="28"/>
          <w:szCs w:val="28"/>
        </w:rPr>
      </w:pPr>
      <w:r w:rsidRPr="006046DF">
        <w:rPr>
          <w:rFonts w:ascii="Times New Roman" w:hAnsi="Times New Roman" w:cs="Times New Roman"/>
          <w:i/>
          <w:w w:val="105"/>
          <w:sz w:val="28"/>
          <w:szCs w:val="28"/>
        </w:rPr>
        <w:t>A modified approach</w:t>
      </w:r>
    </w:p>
    <w:p w14:paraId="374C2C0B" w14:textId="210E38D0" w:rsidR="00730304" w:rsidRPr="006046DF" w:rsidRDefault="00730304" w:rsidP="00871C17">
      <w:pPr>
        <w:spacing w:line="360" w:lineRule="auto"/>
        <w:jc w:val="both"/>
        <w:rPr>
          <w:rFonts w:ascii="Times New Roman" w:eastAsiaTheme="minorEastAsia" w:hAnsi="Times New Roman" w:cs="Times New Roman"/>
          <w:w w:val="105"/>
          <w:sz w:val="24"/>
          <w:szCs w:val="24"/>
        </w:rPr>
      </w:pPr>
      <w:r w:rsidRPr="006046DF">
        <w:rPr>
          <w:rFonts w:ascii="Times New Roman" w:eastAsiaTheme="minorEastAsia" w:hAnsi="Times New Roman" w:cs="Times New Roman"/>
          <w:w w:val="105"/>
          <w:sz w:val="24"/>
          <w:szCs w:val="24"/>
        </w:rPr>
        <w:t xml:space="preserve">While failures due to missing correlations from same-shift pairs are unavoidable by </w:t>
      </w:r>
      <w:proofErr w:type="spellStart"/>
      <w:r w:rsidRPr="006046DF">
        <w:rPr>
          <w:rFonts w:ascii="Times New Roman" w:eastAsiaTheme="minorEastAsia" w:hAnsi="Times New Roman" w:cs="Times New Roman"/>
          <w:w w:val="105"/>
          <w:sz w:val="24"/>
          <w:szCs w:val="24"/>
        </w:rPr>
        <w:t>defini</w:t>
      </w:r>
      <w:proofErr w:type="spellEnd"/>
      <w:r w:rsidRPr="006046DF">
        <w:rPr>
          <w:rFonts w:ascii="Times New Roman" w:eastAsiaTheme="minorEastAsia" w:hAnsi="Times New Roman" w:cs="Times New Roman"/>
          <w:w w:val="105"/>
          <w:sz w:val="24"/>
          <w:szCs w:val="24"/>
        </w:rPr>
        <w:t xml:space="preserve">- </w:t>
      </w:r>
      <w:proofErr w:type="spellStart"/>
      <w:r w:rsidRPr="006046DF">
        <w:rPr>
          <w:rFonts w:ascii="Times New Roman" w:eastAsiaTheme="minorEastAsia" w:hAnsi="Times New Roman" w:cs="Times New Roman"/>
          <w:w w:val="105"/>
          <w:sz w:val="24"/>
          <w:szCs w:val="24"/>
        </w:rPr>
        <w:t>tion</w:t>
      </w:r>
      <w:proofErr w:type="spellEnd"/>
      <w:r w:rsidRPr="006046DF">
        <w:rPr>
          <w:rFonts w:ascii="Times New Roman" w:eastAsiaTheme="minorEastAsia" w:hAnsi="Times New Roman" w:cs="Times New Roman"/>
          <w:w w:val="105"/>
          <w:sz w:val="24"/>
          <w:szCs w:val="24"/>
        </w:rPr>
        <w:t xml:space="preserve"> of the </w:t>
      </w:r>
      <w:proofErr w:type="spellStart"/>
      <w:r w:rsidRPr="006046DF">
        <w:rPr>
          <w:rFonts w:ascii="Times New Roman" w:eastAsiaTheme="minorEastAsia" w:hAnsi="Times New Roman" w:cs="Times New Roman"/>
          <w:w w:val="105"/>
          <w:sz w:val="24"/>
          <w:szCs w:val="24"/>
        </w:rPr>
        <w:t>Chumbley</w:t>
      </w:r>
      <w:proofErr w:type="spellEnd"/>
      <w:r w:rsidRPr="006046DF">
        <w:rPr>
          <w:rFonts w:ascii="Times New Roman" w:eastAsiaTheme="minorEastAsia" w:hAnsi="Times New Roman" w:cs="Times New Roman"/>
          <w:w w:val="105"/>
          <w:sz w:val="24"/>
          <w:szCs w:val="24"/>
        </w:rPr>
        <w:t xml:space="preserve"> score, failures due to missing correlations from different-shift pairs can be prevented by using a different strategy in assigning pairs.</w:t>
      </w:r>
    </w:p>
    <w:p w14:paraId="4D4EA565" w14:textId="1A6C8550" w:rsidR="00D20987" w:rsidRPr="006046DF" w:rsidRDefault="003F7227" w:rsidP="00871C17">
      <w:pPr>
        <w:spacing w:line="360" w:lineRule="auto"/>
        <w:jc w:val="both"/>
        <w:rPr>
          <w:rFonts w:ascii="Times New Roman" w:eastAsiaTheme="minorEastAsia" w:hAnsi="Times New Roman" w:cs="Times New Roman"/>
          <w:w w:val="105"/>
          <w:sz w:val="24"/>
          <w:szCs w:val="24"/>
        </w:rPr>
      </w:pPr>
      <w:r w:rsidRPr="006046DF">
        <w:rPr>
          <w:rFonts w:ascii="Times New Roman" w:eastAsiaTheme="minorEastAsia" w:hAnsi="Times New Roman" w:cs="Times New Roman"/>
          <w:w w:val="105"/>
          <w:sz w:val="24"/>
          <w:szCs w:val="24"/>
        </w:rPr>
        <w:t xml:space="preserve">Using the same notation as in </w:t>
      </w:r>
      <w:hyperlink w:anchor="_bookmark0" w:history="1">
        <w:r w:rsidRPr="006046DF">
          <w:rPr>
            <w:rFonts w:ascii="Times New Roman" w:hAnsi="Times New Roman" w:cs="Times New Roman"/>
            <w:sz w:val="24"/>
            <w:szCs w:val="24"/>
          </w:rPr>
          <w:t>Equation 1,</w:t>
        </w:r>
      </w:hyperlink>
      <w:r w:rsidRPr="006046DF">
        <w:rPr>
          <w:rFonts w:ascii="Times New Roman" w:eastAsiaTheme="minorEastAsia" w:hAnsi="Times New Roman" w:cs="Times New Roman"/>
          <w:w w:val="105"/>
          <w:sz w:val="24"/>
          <w:szCs w:val="24"/>
        </w:rPr>
        <w:t xml:space="preserve"> we define same-shift pairs identical to </w:t>
      </w:r>
      <w:proofErr w:type="spellStart"/>
      <w:r w:rsidRPr="006046DF">
        <w:rPr>
          <w:rFonts w:ascii="Times New Roman" w:eastAsiaTheme="minorEastAsia" w:hAnsi="Times New Roman" w:cs="Times New Roman"/>
          <w:w w:val="105"/>
          <w:sz w:val="24"/>
          <w:szCs w:val="24"/>
        </w:rPr>
        <w:t>Hadler</w:t>
      </w:r>
      <w:proofErr w:type="spellEnd"/>
      <w:r w:rsidR="006A3297" w:rsidRPr="006046DF">
        <w:rPr>
          <w:rFonts w:ascii="Times New Roman" w:eastAsiaTheme="minorEastAsia" w:hAnsi="Times New Roman" w:cs="Times New Roman"/>
          <w:w w:val="105"/>
          <w:sz w:val="24"/>
          <w:szCs w:val="24"/>
        </w:rPr>
        <w:t xml:space="preserve"> </w:t>
      </w:r>
      <w:r w:rsidRPr="006046DF">
        <w:rPr>
          <w:rFonts w:ascii="Times New Roman" w:eastAsiaTheme="minorEastAsia" w:hAnsi="Times New Roman" w:cs="Times New Roman"/>
          <w:w w:val="105"/>
          <w:sz w:val="24"/>
          <w:szCs w:val="24"/>
        </w:rPr>
        <w:t xml:space="preserve">and Morris </w:t>
      </w:r>
      <w:hyperlink w:anchor="_bookmark3" w:history="1">
        <w:r w:rsidRPr="006046DF">
          <w:rPr>
            <w:rFonts w:ascii="Times New Roman" w:hAnsi="Times New Roman" w:cs="Times New Roman"/>
            <w:sz w:val="24"/>
            <w:szCs w:val="24"/>
          </w:rPr>
          <w:t xml:space="preserve">(1) </w:t>
        </w:r>
      </w:hyperlink>
      <w:r w:rsidRPr="006046DF">
        <w:rPr>
          <w:rFonts w:ascii="Times New Roman" w:eastAsiaTheme="minorEastAsia" w:hAnsi="Times New Roman" w:cs="Times New Roman"/>
          <w:w w:val="105"/>
          <w:sz w:val="24"/>
          <w:szCs w:val="24"/>
        </w:rPr>
        <w:t>as pairs</w:t>
      </w:r>
      <w:r w:rsidR="006A3297" w:rsidRPr="006046DF">
        <w:rPr>
          <w:rFonts w:ascii="Times New Roman" w:eastAsiaTheme="minorEastAsia" w:hAnsi="Times New Roman" w:cs="Times New Roman"/>
          <w:w w:val="105"/>
          <w:sz w:val="24"/>
          <w:szCs w:val="24"/>
        </w:rPr>
        <w:t xml:space="preserve"> as pairs </w:t>
      </w:r>
      <m:oMath>
        <m:d>
          <m:dPr>
            <m:ctrlPr>
              <w:rPr>
                <w:rFonts w:ascii="Cambria Math" w:eastAsiaTheme="minorEastAsia" w:hAnsi="Cambria Math" w:cs="Times New Roman"/>
                <w:w w:val="105"/>
                <w:sz w:val="24"/>
                <w:szCs w:val="24"/>
              </w:rPr>
            </m:ctrlPr>
          </m:dPr>
          <m:e>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r>
                  <w:rPr>
                    <w:rFonts w:ascii="Cambria Math" w:eastAsiaTheme="minorEastAsia" w:hAnsi="Cambria Math" w:cs="Times New Roman"/>
                    <w:w w:val="105"/>
                    <w:sz w:val="24"/>
                    <w:szCs w:val="24"/>
                  </w:rPr>
                  <m:t>i</m:t>
                </m:r>
              </m:sub>
              <m:sup>
                <m:d>
                  <m:dPr>
                    <m:ctrlPr>
                      <w:rPr>
                        <w:rFonts w:ascii="Cambria Math" w:eastAsiaTheme="minorEastAsia" w:hAnsi="Cambria Math" w:cs="Times New Roman"/>
                        <w:w w:val="105"/>
                        <w:sz w:val="24"/>
                        <w:szCs w:val="24"/>
                      </w:rPr>
                    </m:ctrlPr>
                  </m:dPr>
                  <m:e>
                    <m:r>
                      <m:rPr>
                        <m:sty m:val="p"/>
                      </m:rPr>
                      <w:rPr>
                        <w:rFonts w:ascii="Cambria Math" w:eastAsiaTheme="minorEastAsia" w:hAnsi="Cambria Math" w:cs="Times New Roman"/>
                        <w:w w:val="105"/>
                        <w:sz w:val="24"/>
                        <w:szCs w:val="24"/>
                      </w:rPr>
                      <m:t>1</m:t>
                    </m:r>
                  </m:e>
                </m:d>
              </m:sup>
            </m:sSubSup>
            <m:r>
              <m:rPr>
                <m:sty m:val="p"/>
              </m:rPr>
              <w:rPr>
                <w:rFonts w:ascii="Cambria Math" w:eastAsiaTheme="minorEastAsia" w:hAnsi="Cambria Math" w:cs="Times New Roman"/>
                <w:w w:val="105"/>
                <w:sz w:val="24"/>
                <w:szCs w:val="24"/>
              </w:rPr>
              <m:t xml:space="preserve">, </m:t>
            </m:r>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r>
                  <w:rPr>
                    <w:rFonts w:ascii="Cambria Math" w:eastAsiaTheme="minorEastAsia" w:hAnsi="Cambria Math" w:cs="Times New Roman"/>
                    <w:w w:val="105"/>
                    <w:sz w:val="24"/>
                    <w:szCs w:val="24"/>
                  </w:rPr>
                  <m:t>i</m:t>
                </m:r>
              </m:sub>
              <m:sup>
                <m:d>
                  <m:dPr>
                    <m:ctrlPr>
                      <w:rPr>
                        <w:rFonts w:ascii="Cambria Math" w:eastAsiaTheme="minorEastAsia" w:hAnsi="Cambria Math" w:cs="Times New Roman"/>
                        <w:w w:val="105"/>
                        <w:sz w:val="24"/>
                        <w:szCs w:val="24"/>
                      </w:rPr>
                    </m:ctrlPr>
                  </m:dPr>
                  <m:e>
                    <m:r>
                      <m:rPr>
                        <m:sty m:val="p"/>
                      </m:rPr>
                      <w:rPr>
                        <w:rFonts w:ascii="Cambria Math" w:eastAsiaTheme="minorEastAsia" w:hAnsi="Cambria Math" w:cs="Times New Roman"/>
                        <w:w w:val="105"/>
                        <w:sz w:val="24"/>
                        <w:szCs w:val="24"/>
                      </w:rPr>
                      <m:t>2</m:t>
                    </m:r>
                  </m:e>
                </m:d>
              </m:sup>
            </m:sSubSup>
          </m:e>
        </m:d>
      </m:oMath>
      <w:r w:rsidR="006A3297" w:rsidRPr="006046DF">
        <w:rPr>
          <w:rFonts w:ascii="Times New Roman" w:eastAsiaTheme="minorEastAsia" w:hAnsi="Times New Roman" w:cs="Times New Roman"/>
          <w:w w:val="105"/>
          <w:sz w:val="24"/>
          <w:szCs w:val="24"/>
        </w:rPr>
        <w:t xml:space="preserve"> for all </w:t>
      </w:r>
      <w:proofErr w:type="spellStart"/>
      <w:r w:rsidR="006A3297" w:rsidRPr="006046DF">
        <w:rPr>
          <w:rFonts w:ascii="Times New Roman" w:eastAsiaTheme="minorEastAsia" w:hAnsi="Times New Roman" w:cs="Times New Roman"/>
          <w:i/>
          <w:w w:val="105"/>
          <w:sz w:val="24"/>
          <w:szCs w:val="24"/>
        </w:rPr>
        <w:t>i</w:t>
      </w:r>
      <w:proofErr w:type="spellEnd"/>
      <w:r w:rsidR="006A3297" w:rsidRPr="006046DF">
        <w:rPr>
          <w:rFonts w:ascii="Times New Roman" w:eastAsiaTheme="minorEastAsia" w:hAnsi="Times New Roman" w:cs="Times New Roman"/>
          <w:w w:val="105"/>
          <w:sz w:val="24"/>
          <w:szCs w:val="24"/>
        </w:rPr>
        <w:t xml:space="preserve"> where the boundary conditions of both sequences are met simultaneously. Let us assume that this results in I pairs. Define </w:t>
      </w:r>
      <m:oMath>
        <m:sSubSup>
          <m:sSubSupPr>
            <m:alnScr m:val="1"/>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d>
              <m:dPr>
                <m:ctrlPr>
                  <w:rPr>
                    <w:rFonts w:ascii="Cambria Math" w:eastAsiaTheme="minorEastAsia" w:hAnsi="Cambria Math" w:cs="Times New Roman"/>
                    <w:w w:val="105"/>
                    <w:sz w:val="24"/>
                    <w:szCs w:val="24"/>
                  </w:rPr>
                </m:ctrlPr>
              </m:dPr>
              <m:e>
                <m:r>
                  <m:rPr>
                    <m:sty m:val="p"/>
                  </m:rPr>
                  <w:rPr>
                    <w:rFonts w:ascii="Cambria Math" w:eastAsiaTheme="minorEastAsia" w:hAnsi="Cambria Math" w:cs="Times New Roman"/>
                    <w:w w:val="105"/>
                    <w:sz w:val="24"/>
                    <w:szCs w:val="24"/>
                  </w:rPr>
                  <m:t>1</m:t>
                </m:r>
              </m:e>
            </m:d>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k</m:t>
                </m:r>
              </m:e>
            </m:d>
          </m:sup>
        </m:sSubSup>
      </m:oMath>
      <w:r w:rsidR="006A3297" w:rsidRPr="006046DF">
        <w:rPr>
          <w:rFonts w:ascii="Times New Roman" w:eastAsiaTheme="minorEastAsia" w:hAnsi="Times New Roman" w:cs="Times New Roman"/>
          <w:w w:val="105"/>
          <w:sz w:val="24"/>
          <w:szCs w:val="24"/>
        </w:rPr>
        <w:t xml:space="preserve"> to be the </w:t>
      </w:r>
      <w:proofErr w:type="spellStart"/>
      <w:r w:rsidR="006A3297" w:rsidRPr="006046DF">
        <w:rPr>
          <w:rFonts w:ascii="Times New Roman" w:eastAsiaTheme="minorEastAsia" w:hAnsi="Times New Roman" w:cs="Times New Roman"/>
          <w:i/>
          <w:w w:val="105"/>
          <w:sz w:val="24"/>
          <w:szCs w:val="24"/>
        </w:rPr>
        <w:t>j</w:t>
      </w:r>
      <w:r w:rsidR="006A3297" w:rsidRPr="006046DF">
        <w:rPr>
          <w:rFonts w:ascii="Times New Roman" w:eastAsiaTheme="minorEastAsia" w:hAnsi="Times New Roman" w:cs="Times New Roman"/>
          <w:w w:val="105"/>
          <w:sz w:val="24"/>
          <w:szCs w:val="24"/>
          <w:vertAlign w:val="superscript"/>
        </w:rPr>
        <w:t>th</w:t>
      </w:r>
      <w:proofErr w:type="spellEnd"/>
      <w:r w:rsidR="006A3297" w:rsidRPr="006046DF">
        <w:rPr>
          <w:rFonts w:ascii="Times New Roman" w:eastAsiaTheme="minorEastAsia" w:hAnsi="Times New Roman" w:cs="Times New Roman"/>
          <w:w w:val="105"/>
          <w:sz w:val="24"/>
          <w:szCs w:val="24"/>
        </w:rPr>
        <w:t xml:space="preserve"> starting location in sequence </w:t>
      </w:r>
      <w:r w:rsidR="006A3297" w:rsidRPr="006046DF">
        <w:rPr>
          <w:rFonts w:ascii="Times New Roman" w:eastAsiaTheme="minorEastAsia" w:hAnsi="Times New Roman" w:cs="Times New Roman"/>
          <w:i/>
          <w:w w:val="105"/>
          <w:sz w:val="24"/>
          <w:szCs w:val="24"/>
        </w:rPr>
        <w:t>k</w:t>
      </w:r>
      <w:r w:rsidR="006A3297" w:rsidRPr="006046DF">
        <w:rPr>
          <w:rFonts w:ascii="Times New Roman" w:eastAsiaTheme="minorEastAsia" w:hAnsi="Times New Roman" w:cs="Times New Roman"/>
          <w:w w:val="105"/>
          <w:sz w:val="24"/>
          <w:szCs w:val="24"/>
        </w:rPr>
        <w:t xml:space="preserve"> = 1, 2, i.e. </w:t>
      </w:r>
      <m:oMath>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d>
              <m:dPr>
                <m:ctrlPr>
                  <w:rPr>
                    <w:rFonts w:ascii="Cambria Math" w:eastAsiaTheme="minorEastAsia" w:hAnsi="Cambria Math" w:cs="Times New Roman"/>
                    <w:w w:val="105"/>
                    <w:sz w:val="24"/>
                    <w:szCs w:val="24"/>
                  </w:rPr>
                </m:ctrlPr>
              </m:dPr>
              <m:e>
                <m:r>
                  <m:rPr>
                    <m:sty m:val="p"/>
                  </m:rPr>
                  <w:rPr>
                    <w:rFonts w:ascii="Cambria Math" w:eastAsiaTheme="minorEastAsia" w:hAnsi="Cambria Math" w:cs="Times New Roman"/>
                    <w:w w:val="105"/>
                    <w:sz w:val="24"/>
                    <w:szCs w:val="24"/>
                  </w:rPr>
                  <m:t>1</m:t>
                </m:r>
              </m:e>
            </m:d>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k</m:t>
                </m:r>
              </m:e>
            </m:d>
          </m:sup>
        </m:sSubSup>
        <m:r>
          <m:rPr>
            <m:sty m:val="p"/>
          </m:rPr>
          <w:rPr>
            <w:rFonts w:ascii="Cambria Math" w:eastAsiaTheme="minorEastAsia" w:hAnsi="Cambria Math" w:cs="Times New Roman"/>
            <w:w w:val="105"/>
            <w:sz w:val="24"/>
            <w:szCs w:val="24"/>
          </w:rPr>
          <m:t xml:space="preserve"> &lt;</m:t>
        </m:r>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d>
              <m:dPr>
                <m:ctrlPr>
                  <w:rPr>
                    <w:rFonts w:ascii="Cambria Math" w:eastAsiaTheme="minorEastAsia" w:hAnsi="Cambria Math" w:cs="Times New Roman"/>
                    <w:w w:val="105"/>
                    <w:sz w:val="24"/>
                    <w:szCs w:val="24"/>
                  </w:rPr>
                </m:ctrlPr>
              </m:dPr>
              <m:e>
                <m:r>
                  <m:rPr>
                    <m:sty m:val="p"/>
                  </m:rPr>
                  <w:rPr>
                    <w:rFonts w:ascii="Cambria Math" w:eastAsiaTheme="minorEastAsia" w:hAnsi="Cambria Math" w:cs="Times New Roman"/>
                    <w:w w:val="105"/>
                    <w:sz w:val="24"/>
                    <w:szCs w:val="24"/>
                  </w:rPr>
                  <m:t>2</m:t>
                </m:r>
              </m:e>
            </m:d>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k</m:t>
                </m:r>
              </m:e>
            </m:d>
          </m:sup>
        </m:sSubSup>
        <m:r>
          <m:rPr>
            <m:sty m:val="p"/>
          </m:rPr>
          <w:rPr>
            <w:rFonts w:ascii="Cambria Math" w:eastAsiaTheme="minorEastAsia" w:hAnsi="Cambria Math" w:cs="Times New Roman"/>
            <w:w w:val="105"/>
            <w:sz w:val="24"/>
            <w:szCs w:val="24"/>
          </w:rPr>
          <m:t>&lt;…&lt;</m:t>
        </m:r>
        <m:sSubSup>
          <m:sSubSupPr>
            <m:ctrlPr>
              <w:rPr>
                <w:rFonts w:ascii="Cambria Math" w:eastAsiaTheme="minorEastAsia" w:hAnsi="Cambria Math" w:cs="Times New Roman"/>
                <w:w w:val="105"/>
                <w:sz w:val="24"/>
                <w:szCs w:val="24"/>
              </w:rPr>
            </m:ctrlPr>
          </m:sSubSupPr>
          <m:e>
            <m:r>
              <w:rPr>
                <w:rFonts w:ascii="Cambria Math" w:eastAsiaTheme="minorEastAsia" w:hAnsi="Cambria Math" w:cs="Times New Roman"/>
                <w:w w:val="105"/>
                <w:sz w:val="24"/>
                <w:szCs w:val="24"/>
              </w:rPr>
              <m:t>s</m:t>
            </m:r>
          </m:e>
          <m:sub>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I</m:t>
                </m:r>
              </m:e>
            </m:d>
          </m:sub>
          <m:sup>
            <m:d>
              <m:dPr>
                <m:ctrlPr>
                  <w:rPr>
                    <w:rFonts w:ascii="Cambria Math" w:eastAsiaTheme="minorEastAsia" w:hAnsi="Cambria Math" w:cs="Times New Roman"/>
                    <w:w w:val="105"/>
                    <w:sz w:val="24"/>
                    <w:szCs w:val="24"/>
                  </w:rPr>
                </m:ctrlPr>
              </m:dPr>
              <m:e>
                <m:r>
                  <w:rPr>
                    <w:rFonts w:ascii="Cambria Math" w:eastAsiaTheme="minorEastAsia" w:hAnsi="Cambria Math" w:cs="Times New Roman"/>
                    <w:w w:val="105"/>
                    <w:sz w:val="24"/>
                    <w:szCs w:val="24"/>
                  </w:rPr>
                  <m:t>k</m:t>
                </m:r>
              </m:e>
            </m:d>
          </m:sup>
        </m:sSubSup>
      </m:oMath>
      <w:r w:rsidR="006A3297" w:rsidRPr="006046DF">
        <w:rPr>
          <w:rFonts w:ascii="Times New Roman" w:eastAsiaTheme="minorEastAsia" w:hAnsi="Times New Roman" w:cs="Times New Roman"/>
          <w:w w:val="105"/>
          <w:sz w:val="24"/>
          <w:szCs w:val="24"/>
        </w:rPr>
        <w:t xml:space="preserve">. </w:t>
      </w:r>
    </w:p>
    <w:p w14:paraId="5043189E" w14:textId="6890713B" w:rsidR="006A3297" w:rsidRPr="006046DF" w:rsidRDefault="006A3297"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We then define the pairs for different-shifts by matching up windows from opposite ends  of the markings, i.e. the first pair consists of a matchup of the first window on the first marking and the last window on the second marking, the second pair consists of the second window on the first marking and the second to last pair on the second marking, and so on. In case of an odd number of pairs we need to be careful to exclude the middle pair from this assignment: </w:t>
      </w:r>
      <w:r w:rsidRPr="006046DF">
        <w:rPr>
          <w:rFonts w:ascii="Times New Roman" w:hAnsi="Times New Roman" w:cs="Times New Roman"/>
          <w:w w:val="105"/>
          <w:sz w:val="24"/>
          <w:szCs w:val="24"/>
        </w:rPr>
        <w:lastRenderedPageBreak/>
        <w:t xml:space="preserve">the middle pair is already part of the same-shift </w:t>
      </w:r>
      <w:r w:rsidR="008F31C7" w:rsidRPr="006046DF">
        <w:rPr>
          <w:rFonts w:ascii="Times New Roman" w:hAnsi="Times New Roman" w:cs="Times New Roman"/>
          <w:w w:val="105"/>
          <w:sz w:val="24"/>
          <w:szCs w:val="24"/>
        </w:rPr>
        <w:t>pair;</w:t>
      </w:r>
      <w:r w:rsidRPr="006046DF">
        <w:rPr>
          <w:rFonts w:ascii="Times New Roman" w:hAnsi="Times New Roman" w:cs="Times New Roman"/>
          <w:w w:val="105"/>
          <w:sz w:val="24"/>
          <w:szCs w:val="24"/>
        </w:rPr>
        <w:t xml:space="preserve"> </w:t>
      </w:r>
      <w:r w:rsidR="00E85D4F" w:rsidRPr="006046DF">
        <w:rPr>
          <w:rFonts w:ascii="Times New Roman" w:hAnsi="Times New Roman" w:cs="Times New Roman"/>
          <w:w w:val="105"/>
          <w:sz w:val="24"/>
          <w:szCs w:val="24"/>
        </w:rPr>
        <w:t>therefore,</w:t>
      </w:r>
      <w:r w:rsidRPr="006046DF">
        <w:rPr>
          <w:rFonts w:ascii="Times New Roman" w:hAnsi="Times New Roman" w:cs="Times New Roman"/>
          <w:w w:val="105"/>
          <w:sz w:val="24"/>
          <w:szCs w:val="24"/>
        </w:rPr>
        <w:t xml:space="preserve"> we cannot re-use the same pair as part of the different-shift pairs.</w:t>
      </w:r>
    </w:p>
    <w:p w14:paraId="505AFC8B" w14:textId="5ED5C6F8" w:rsidR="006B3EF6" w:rsidRPr="006046DF" w:rsidRDefault="006B3EF6"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Mathematically, this assignment of pairs is written as:</w:t>
      </w:r>
    </w:p>
    <w:p w14:paraId="4D973491" w14:textId="74AEEC80" w:rsidR="006B3EF6" w:rsidRPr="006046DF" w:rsidRDefault="002E600D" w:rsidP="00871C17">
      <w:pPr>
        <w:spacing w:line="360" w:lineRule="auto"/>
        <w:jc w:val="both"/>
        <w:rPr>
          <w:rFonts w:ascii="Times New Roman" w:hAnsi="Times New Roman" w:cs="Times New Roman"/>
          <w:w w:val="105"/>
          <w:sz w:val="24"/>
          <w:szCs w:val="24"/>
        </w:rPr>
      </w:pPr>
      <m:oMath>
        <m:d>
          <m:dPr>
            <m:ctrlPr>
              <w:rPr>
                <w:rFonts w:ascii="Cambria Math" w:hAnsi="Cambria Math" w:cs="Times New Roman"/>
                <w:i/>
                <w:w w:val="105"/>
                <w:sz w:val="24"/>
                <w:szCs w:val="24"/>
              </w:rPr>
            </m:ctrlPr>
          </m:dPr>
          <m:e>
            <m:sSubSup>
              <m:sSubSupPr>
                <m:ctrlPr>
                  <w:rPr>
                    <w:rFonts w:ascii="Cambria Math" w:hAnsi="Cambria Math" w:cs="Times New Roman"/>
                    <w:i/>
                    <w:w w:val="105"/>
                    <w:sz w:val="24"/>
                    <w:szCs w:val="24"/>
                  </w:rPr>
                </m:ctrlPr>
              </m:sSubSupPr>
              <m:e>
                <m:r>
                  <w:rPr>
                    <w:rFonts w:ascii="Cambria Math" w:hAnsi="Cambria Math" w:cs="Times New Roman"/>
                    <w:w w:val="105"/>
                    <w:sz w:val="24"/>
                    <w:szCs w:val="24"/>
                  </w:rPr>
                  <m:t>s</m:t>
                </m:r>
              </m:e>
              <m:sub>
                <m:d>
                  <m:dPr>
                    <m:ctrlPr>
                      <w:rPr>
                        <w:rFonts w:ascii="Cambria Math" w:hAnsi="Cambria Math" w:cs="Times New Roman"/>
                        <w:i/>
                        <w:w w:val="105"/>
                        <w:sz w:val="24"/>
                        <w:szCs w:val="24"/>
                      </w:rPr>
                    </m:ctrlPr>
                  </m:dPr>
                  <m:e>
                    <m:r>
                      <w:rPr>
                        <w:rFonts w:ascii="Cambria Math" w:hAnsi="Cambria Math" w:cs="Times New Roman"/>
                        <w:w w:val="105"/>
                        <w:sz w:val="24"/>
                        <w:szCs w:val="24"/>
                      </w:rPr>
                      <m:t>j</m:t>
                    </m:r>
                  </m:e>
                </m:d>
              </m:sub>
              <m:sup>
                <m:d>
                  <m:dPr>
                    <m:ctrlPr>
                      <w:rPr>
                        <w:rFonts w:ascii="Cambria Math" w:hAnsi="Cambria Math" w:cs="Times New Roman"/>
                        <w:i/>
                        <w:w w:val="105"/>
                        <w:sz w:val="24"/>
                        <w:szCs w:val="24"/>
                      </w:rPr>
                    </m:ctrlPr>
                  </m:dPr>
                  <m:e>
                    <m:r>
                      <w:rPr>
                        <w:rFonts w:ascii="Cambria Math" w:hAnsi="Cambria Math" w:cs="Times New Roman"/>
                        <w:w w:val="105"/>
                        <w:sz w:val="24"/>
                        <w:szCs w:val="24"/>
                      </w:rPr>
                      <m:t>1</m:t>
                    </m:r>
                  </m:e>
                </m:d>
              </m:sup>
            </m:sSubSup>
            <m:r>
              <w:rPr>
                <w:rFonts w:ascii="Cambria Math" w:hAnsi="Cambria Math" w:cs="Times New Roman"/>
                <w:w w:val="105"/>
                <w:sz w:val="24"/>
                <w:szCs w:val="24"/>
              </w:rPr>
              <m:t xml:space="preserve">, </m:t>
            </m:r>
            <m:sSubSup>
              <m:sSubSupPr>
                <m:ctrlPr>
                  <w:rPr>
                    <w:rFonts w:ascii="Cambria Math" w:hAnsi="Cambria Math" w:cs="Times New Roman"/>
                    <w:i/>
                    <w:w w:val="105"/>
                    <w:sz w:val="24"/>
                    <w:szCs w:val="24"/>
                  </w:rPr>
                </m:ctrlPr>
              </m:sSubSupPr>
              <m:e>
                <m:r>
                  <w:rPr>
                    <w:rFonts w:ascii="Cambria Math" w:hAnsi="Cambria Math" w:cs="Times New Roman"/>
                    <w:w w:val="105"/>
                    <w:sz w:val="24"/>
                    <w:szCs w:val="24"/>
                  </w:rPr>
                  <m:t>s</m:t>
                </m:r>
              </m:e>
              <m:sub>
                <m:d>
                  <m:dPr>
                    <m:ctrlPr>
                      <w:rPr>
                        <w:rFonts w:ascii="Cambria Math" w:hAnsi="Cambria Math" w:cs="Times New Roman"/>
                        <w:i/>
                        <w:w w:val="105"/>
                        <w:sz w:val="24"/>
                        <w:szCs w:val="24"/>
                      </w:rPr>
                    </m:ctrlPr>
                  </m:dPr>
                  <m:e>
                    <m:r>
                      <w:rPr>
                        <w:rFonts w:ascii="Cambria Math" w:hAnsi="Cambria Math" w:cs="Times New Roman"/>
                        <w:w w:val="105"/>
                        <w:sz w:val="24"/>
                        <w:szCs w:val="24"/>
                      </w:rPr>
                      <m:t>I-j+1</m:t>
                    </m:r>
                  </m:e>
                </m:d>
              </m:sub>
              <m:sup>
                <m:d>
                  <m:dPr>
                    <m:ctrlPr>
                      <w:rPr>
                        <w:rFonts w:ascii="Cambria Math" w:hAnsi="Cambria Math" w:cs="Times New Roman"/>
                        <w:i/>
                        <w:w w:val="105"/>
                        <w:sz w:val="24"/>
                        <w:szCs w:val="24"/>
                      </w:rPr>
                    </m:ctrlPr>
                  </m:dPr>
                  <m:e>
                    <m:r>
                      <w:rPr>
                        <w:rFonts w:ascii="Cambria Math" w:hAnsi="Cambria Math" w:cs="Times New Roman"/>
                        <w:w w:val="105"/>
                        <w:sz w:val="24"/>
                        <w:szCs w:val="24"/>
                      </w:rPr>
                      <m:t>2</m:t>
                    </m:r>
                  </m:e>
                </m:d>
              </m:sup>
            </m:sSubSup>
          </m:e>
        </m:d>
        <m:r>
          <w:rPr>
            <w:rFonts w:ascii="Cambria Math" w:hAnsi="Cambria Math" w:cs="Times New Roman"/>
            <w:w w:val="105"/>
            <w:sz w:val="24"/>
            <w:szCs w:val="24"/>
          </w:rPr>
          <m:t xml:space="preserve">for j= </m:t>
        </m:r>
        <m:d>
          <m:dPr>
            <m:begChr m:val="{"/>
            <m:endChr m:val=""/>
            <m:ctrlPr>
              <w:rPr>
                <w:rFonts w:ascii="Cambria Math" w:hAnsi="Cambria Math" w:cs="Times New Roman"/>
                <w:i/>
                <w:w w:val="105"/>
                <w:sz w:val="24"/>
                <w:szCs w:val="24"/>
              </w:rPr>
            </m:ctrlPr>
          </m:dPr>
          <m:e>
            <m:eqArr>
              <m:eqArrPr>
                <m:ctrlPr>
                  <w:rPr>
                    <w:rFonts w:ascii="Cambria Math" w:hAnsi="Cambria Math" w:cs="Times New Roman"/>
                    <w:i/>
                    <w:w w:val="105"/>
                    <w:sz w:val="24"/>
                    <w:szCs w:val="24"/>
                  </w:rPr>
                </m:ctrlPr>
              </m:eqArrPr>
              <m:e>
                <m:r>
                  <w:rPr>
                    <w:rFonts w:ascii="Cambria Math" w:hAnsi="Cambria Math" w:cs="Times New Roman"/>
                    <w:w w:val="105"/>
                    <w:sz w:val="24"/>
                    <w:szCs w:val="24"/>
                  </w:rPr>
                  <m:t xml:space="preserve">1, …, I                                                          &amp; for even  I </m:t>
                </m:r>
              </m:e>
              <m:e>
                <m:r>
                  <w:rPr>
                    <w:rFonts w:ascii="Cambria Math" w:hAnsi="Cambria Math" w:cs="Times New Roman"/>
                    <w:w w:val="105"/>
                    <w:sz w:val="24"/>
                    <w:szCs w:val="24"/>
                  </w:rPr>
                  <m:t>1, …, (I-1)/2, (I-1)/2 + 2, …, I &amp;  for odd  I</m:t>
                </m:r>
              </m:e>
            </m:eqArr>
          </m:e>
        </m:d>
      </m:oMath>
      <w:r w:rsidR="006B3EF6" w:rsidRPr="006046DF">
        <w:rPr>
          <w:rFonts w:ascii="Times New Roman" w:hAnsi="Times New Roman" w:cs="Times New Roman"/>
          <w:w w:val="105"/>
          <w:sz w:val="24"/>
          <w:szCs w:val="24"/>
        </w:rPr>
        <w:t xml:space="preserve">              (2)</w:t>
      </w:r>
    </w:p>
    <w:p w14:paraId="40537CAE" w14:textId="77777777" w:rsidR="006B3EF6" w:rsidRPr="006046DF" w:rsidRDefault="006B3EF6"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Note that for an odd number of same-shift correlations, we skip the middle pair for the different-shift correlations (see also </w:t>
      </w:r>
      <w:hyperlink w:anchor="_bookmark31" w:history="1">
        <w:r w:rsidRPr="006046DF">
          <w:rPr>
            <w:rStyle w:val="Hyperlink"/>
            <w:rFonts w:ascii="Times New Roman" w:hAnsi="Times New Roman" w:cs="Times New Roman"/>
            <w:color w:val="auto"/>
            <w:w w:val="105"/>
            <w:sz w:val="24"/>
            <w:szCs w:val="24"/>
            <w:u w:val="none"/>
          </w:rPr>
          <w:t>Figure</w:t>
        </w:r>
      </w:hyperlink>
      <w:r w:rsidRPr="006046DF">
        <w:rPr>
          <w:rFonts w:ascii="Times New Roman" w:hAnsi="Times New Roman" w:cs="Times New Roman"/>
          <w:w w:val="105"/>
          <w:sz w:val="24"/>
          <w:szCs w:val="24"/>
        </w:rPr>
        <w:t xml:space="preserve"> 5). This pairing ensures that the number of different-shift pairings is the same or at most one less than the number of same-shift pairings in all tests. In the remainder of the paper, we will refer to the algorithm defined by </w:t>
      </w:r>
      <w:proofErr w:type="spellStart"/>
      <w:r w:rsidRPr="006046DF">
        <w:rPr>
          <w:rFonts w:ascii="Times New Roman" w:hAnsi="Times New Roman" w:cs="Times New Roman"/>
          <w:w w:val="105"/>
          <w:sz w:val="24"/>
          <w:szCs w:val="24"/>
        </w:rPr>
        <w:t>Hadler</w:t>
      </w:r>
      <w:proofErr w:type="spellEnd"/>
      <w:r w:rsidRPr="006046DF">
        <w:rPr>
          <w:rFonts w:ascii="Times New Roman" w:hAnsi="Times New Roman" w:cs="Times New Roman"/>
          <w:w w:val="105"/>
          <w:sz w:val="24"/>
          <w:szCs w:val="24"/>
        </w:rPr>
        <w:t xml:space="preserve"> and Morris </w:t>
      </w:r>
      <w:hyperlink w:anchor="_bookmark3" w:history="1">
        <w:r w:rsidRPr="006046DF">
          <w:rPr>
            <w:rStyle w:val="Hyperlink"/>
            <w:rFonts w:ascii="Times New Roman" w:hAnsi="Times New Roman" w:cs="Times New Roman"/>
            <w:color w:val="auto"/>
            <w:w w:val="105"/>
            <w:sz w:val="24"/>
            <w:szCs w:val="24"/>
            <w:u w:val="none"/>
          </w:rPr>
          <w:t xml:space="preserve">(1) </w:t>
        </w:r>
      </w:hyperlink>
      <w:r w:rsidRPr="006046DF">
        <w:rPr>
          <w:rFonts w:ascii="Times New Roman" w:hAnsi="Times New Roman" w:cs="Times New Roman"/>
          <w:w w:val="105"/>
          <w:sz w:val="24"/>
          <w:szCs w:val="24"/>
        </w:rPr>
        <w:t xml:space="preserve">as </w:t>
      </w:r>
      <w:r w:rsidRPr="006046DF">
        <w:rPr>
          <w:rFonts w:ascii="Times New Roman" w:hAnsi="Times New Roman" w:cs="Times New Roman"/>
          <w:b/>
          <w:w w:val="105"/>
          <w:sz w:val="24"/>
          <w:szCs w:val="24"/>
        </w:rPr>
        <w:t xml:space="preserve">(CS1) </w:t>
      </w:r>
      <w:r w:rsidRPr="006046DF">
        <w:rPr>
          <w:rFonts w:ascii="Times New Roman" w:hAnsi="Times New Roman" w:cs="Times New Roman"/>
          <w:w w:val="105"/>
          <w:sz w:val="24"/>
          <w:szCs w:val="24"/>
        </w:rPr>
        <w:t xml:space="preserve">and the suggested modified algorithm as </w:t>
      </w:r>
      <w:r w:rsidRPr="006046DF">
        <w:rPr>
          <w:rFonts w:ascii="Times New Roman" w:hAnsi="Times New Roman" w:cs="Times New Roman"/>
          <w:b/>
          <w:w w:val="105"/>
          <w:sz w:val="24"/>
          <w:szCs w:val="24"/>
        </w:rPr>
        <w:t xml:space="preserve">(CS2) </w:t>
      </w:r>
      <w:r w:rsidRPr="006046DF">
        <w:rPr>
          <w:rFonts w:ascii="Times New Roman" w:hAnsi="Times New Roman" w:cs="Times New Roman"/>
          <w:w w:val="105"/>
          <w:sz w:val="24"/>
          <w:szCs w:val="24"/>
        </w:rPr>
        <w:t>and compare their performance on the available scans of the Hamby study.</w:t>
      </w:r>
    </w:p>
    <w:p w14:paraId="5DE2F261" w14:textId="77777777" w:rsidR="006B3EF6" w:rsidRPr="006046DF" w:rsidRDefault="006B3EF6"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Performance of tests is measured with respect to the errors a test makes in situations   where ground truth is known. We distinguish between two error rates: (1) false positive and (2) false negative rate. </w:t>
      </w:r>
      <w:r w:rsidRPr="006046DF">
        <w:rPr>
          <w:rFonts w:ascii="Times New Roman" w:hAnsi="Times New Roman" w:cs="Times New Roman"/>
          <w:i/>
          <w:w w:val="105"/>
          <w:sz w:val="24"/>
          <w:szCs w:val="24"/>
        </w:rPr>
        <w:t xml:space="preserve">False positives </w:t>
      </w:r>
      <w:r w:rsidRPr="006046DF">
        <w:rPr>
          <w:rFonts w:ascii="Times New Roman" w:hAnsi="Times New Roman" w:cs="Times New Roman"/>
          <w:w w:val="105"/>
          <w:sz w:val="24"/>
          <w:szCs w:val="24"/>
        </w:rPr>
        <w:t xml:space="preserve">(or </w:t>
      </w:r>
      <w:r w:rsidRPr="006046DF">
        <w:rPr>
          <w:rFonts w:ascii="Times New Roman" w:hAnsi="Times New Roman" w:cs="Times New Roman"/>
          <w:i/>
          <w:w w:val="105"/>
          <w:sz w:val="24"/>
          <w:szCs w:val="24"/>
        </w:rPr>
        <w:t>false identifications</w:t>
      </w:r>
      <w:r w:rsidRPr="006046DF">
        <w:rPr>
          <w:rFonts w:ascii="Times New Roman" w:hAnsi="Times New Roman" w:cs="Times New Roman"/>
          <w:w w:val="105"/>
          <w:sz w:val="24"/>
          <w:szCs w:val="24"/>
        </w:rPr>
        <w:t xml:space="preserve">) are situations where the test indicates a match (i.e. the test falsely rejects) but the markings come from different sources. This is also known as a </w:t>
      </w:r>
      <w:r w:rsidRPr="006046DF">
        <w:rPr>
          <w:rFonts w:ascii="Times New Roman" w:hAnsi="Times New Roman" w:cs="Times New Roman"/>
          <w:i/>
          <w:w w:val="105"/>
          <w:sz w:val="24"/>
          <w:szCs w:val="24"/>
        </w:rPr>
        <w:t xml:space="preserve">Type I </w:t>
      </w:r>
      <w:r w:rsidRPr="006046DF">
        <w:rPr>
          <w:rFonts w:ascii="Times New Roman" w:hAnsi="Times New Roman" w:cs="Times New Roman"/>
          <w:w w:val="105"/>
          <w:sz w:val="24"/>
          <w:szCs w:val="24"/>
        </w:rPr>
        <w:t xml:space="preserve">error. </w:t>
      </w:r>
      <w:r w:rsidRPr="006046DF">
        <w:rPr>
          <w:rFonts w:ascii="Times New Roman" w:hAnsi="Times New Roman" w:cs="Times New Roman"/>
          <w:i/>
          <w:w w:val="105"/>
          <w:sz w:val="24"/>
          <w:szCs w:val="24"/>
        </w:rPr>
        <w:t>False negatives (</w:t>
      </w:r>
      <w:r w:rsidRPr="006046DF">
        <w:rPr>
          <w:rFonts w:ascii="Times New Roman" w:hAnsi="Times New Roman" w:cs="Times New Roman"/>
          <w:w w:val="105"/>
          <w:sz w:val="24"/>
          <w:szCs w:val="24"/>
        </w:rPr>
        <w:t xml:space="preserve">or </w:t>
      </w:r>
      <w:r w:rsidRPr="006046DF">
        <w:rPr>
          <w:rFonts w:ascii="Times New Roman" w:hAnsi="Times New Roman" w:cs="Times New Roman"/>
          <w:i/>
          <w:w w:val="105"/>
          <w:sz w:val="24"/>
          <w:szCs w:val="24"/>
        </w:rPr>
        <w:t>missed identifications</w:t>
      </w:r>
      <w:r w:rsidRPr="006046DF">
        <w:rPr>
          <w:rFonts w:ascii="Times New Roman" w:hAnsi="Times New Roman" w:cs="Times New Roman"/>
          <w:w w:val="105"/>
          <w:sz w:val="24"/>
          <w:szCs w:val="24"/>
        </w:rPr>
        <w:t>) are situations where the test fails to reject, i.e. the test indicates that the markings come from different sources, but in fact the markings come from the same source.  This is a Type</w:t>
      </w:r>
      <w:r w:rsidRPr="006046DF">
        <w:rPr>
          <w:rFonts w:ascii="Times New Roman" w:hAnsi="Times New Roman" w:cs="Times New Roman"/>
          <w:i/>
          <w:w w:val="105"/>
          <w:sz w:val="24"/>
          <w:szCs w:val="24"/>
        </w:rPr>
        <w:t xml:space="preserve"> II </w:t>
      </w:r>
      <w:r w:rsidRPr="006046DF">
        <w:rPr>
          <w:rFonts w:ascii="Times New Roman" w:hAnsi="Times New Roman" w:cs="Times New Roman"/>
          <w:w w:val="105"/>
          <w:sz w:val="24"/>
          <w:szCs w:val="24"/>
        </w:rPr>
        <w:t>error. In both cases error rates are calculated as the ratio of the number of errors observed and the number of tests executed.</w:t>
      </w:r>
    </w:p>
    <w:p w14:paraId="667964E7" w14:textId="7D45A6E2" w:rsidR="006B3EF6" w:rsidRPr="006046DF" w:rsidRDefault="006B3EF6"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Note that in all of the following land-to-land comparisons only lands are compared that are suitable for a comparison, i.e. a signature can be extracted from the scan. In particular, lands which exhibited “tank rash” (random tool marks on the fired bullet surface caused by the impact with the interior surfaces of the bullet capture tank) were removed from comparison </w:t>
      </w:r>
      <w:hyperlink w:anchor="_bookmark17" w:history="1">
        <w:r w:rsidRPr="006046DF">
          <w:rPr>
            <w:rStyle w:val="Hyperlink"/>
            <w:rFonts w:ascii="Times New Roman" w:hAnsi="Times New Roman" w:cs="Times New Roman"/>
            <w:color w:val="auto"/>
            <w:w w:val="105"/>
            <w:sz w:val="24"/>
            <w:szCs w:val="24"/>
            <w:u w:val="none"/>
          </w:rPr>
          <w:t>(15).</w:t>
        </w:r>
      </w:hyperlink>
    </w:p>
    <w:p w14:paraId="06195AC6" w14:textId="77777777" w:rsidR="00C51B50" w:rsidRPr="006046DF" w:rsidRDefault="00C51B50" w:rsidP="00871C17">
      <w:pPr>
        <w:spacing w:line="360" w:lineRule="auto"/>
        <w:jc w:val="both"/>
        <w:rPr>
          <w:rFonts w:ascii="Times New Roman" w:hAnsi="Times New Roman" w:cs="Times New Roman"/>
          <w:i/>
          <w:w w:val="105"/>
          <w:sz w:val="28"/>
          <w:szCs w:val="28"/>
        </w:rPr>
      </w:pPr>
      <w:r w:rsidRPr="006046DF">
        <w:rPr>
          <w:rFonts w:ascii="Times New Roman" w:hAnsi="Times New Roman" w:cs="Times New Roman"/>
          <w:i/>
          <w:w w:val="105"/>
          <w:sz w:val="28"/>
          <w:szCs w:val="28"/>
        </w:rPr>
        <w:t>Testing setup</w:t>
      </w:r>
    </w:p>
    <w:p w14:paraId="795998BE" w14:textId="77777777" w:rsidR="00745776" w:rsidRPr="006046DF" w:rsidRDefault="00C51B50" w:rsidP="00871C17">
      <w:pPr>
        <w:spacing w:line="360" w:lineRule="auto"/>
        <w:jc w:val="both"/>
        <w:rPr>
          <w:rFonts w:ascii="Times New Roman" w:hAnsi="Times New Roman" w:cs="Times New Roman"/>
          <w:w w:val="105"/>
          <w:sz w:val="28"/>
          <w:szCs w:val="24"/>
        </w:rPr>
      </w:pPr>
      <w:bookmarkStart w:id="7" w:name="The_Data"/>
      <w:bookmarkEnd w:id="7"/>
      <w:r w:rsidRPr="006046DF">
        <w:rPr>
          <w:rFonts w:ascii="Times New Roman" w:hAnsi="Times New Roman" w:cs="Times New Roman"/>
          <w:w w:val="105"/>
          <w:sz w:val="28"/>
          <w:szCs w:val="24"/>
        </w:rPr>
        <w:t>The Data</w:t>
      </w:r>
    </w:p>
    <w:p w14:paraId="6B0B7A81" w14:textId="0668B0F7" w:rsidR="00C51B50" w:rsidRPr="006046DF" w:rsidRDefault="00C51B50"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Lands for all Hamby-44 and Hamby-252 scans are made available through the NIST </w:t>
      </w:r>
      <w:proofErr w:type="spellStart"/>
      <w:r w:rsidRPr="006046DF">
        <w:rPr>
          <w:rFonts w:ascii="Times New Roman" w:hAnsi="Times New Roman" w:cs="Times New Roman"/>
          <w:w w:val="105"/>
          <w:sz w:val="24"/>
          <w:szCs w:val="24"/>
        </w:rPr>
        <w:t>bal</w:t>
      </w:r>
      <w:proofErr w:type="spellEnd"/>
      <w:r w:rsidRPr="006046DF">
        <w:rPr>
          <w:rFonts w:ascii="Times New Roman" w:hAnsi="Times New Roman" w:cs="Times New Roman"/>
          <w:w w:val="105"/>
          <w:sz w:val="24"/>
          <w:szCs w:val="24"/>
        </w:rPr>
        <w:t xml:space="preserve">- </w:t>
      </w:r>
      <w:proofErr w:type="spellStart"/>
      <w:r w:rsidRPr="006046DF">
        <w:rPr>
          <w:rFonts w:ascii="Times New Roman" w:hAnsi="Times New Roman" w:cs="Times New Roman"/>
          <w:w w:val="105"/>
          <w:sz w:val="24"/>
          <w:szCs w:val="24"/>
        </w:rPr>
        <w:t>listics</w:t>
      </w:r>
      <w:proofErr w:type="spellEnd"/>
      <w:r w:rsidRPr="006046DF">
        <w:rPr>
          <w:rFonts w:ascii="Times New Roman" w:hAnsi="Times New Roman" w:cs="Times New Roman"/>
          <w:w w:val="105"/>
          <w:sz w:val="24"/>
          <w:szCs w:val="24"/>
        </w:rPr>
        <w:t xml:space="preserve"> database </w:t>
      </w:r>
      <w:hyperlink w:anchor="_bookmark21" w:history="1">
        <w:r w:rsidRPr="006046DF">
          <w:rPr>
            <w:rStyle w:val="Hyperlink"/>
            <w:rFonts w:ascii="Times New Roman" w:hAnsi="Times New Roman" w:cs="Times New Roman"/>
            <w:color w:val="auto"/>
            <w:w w:val="105"/>
            <w:sz w:val="24"/>
            <w:szCs w:val="24"/>
            <w:u w:val="none"/>
          </w:rPr>
          <w:t xml:space="preserve">(19) </w:t>
        </w:r>
      </w:hyperlink>
      <w:r w:rsidRPr="006046DF">
        <w:rPr>
          <w:rFonts w:ascii="Times New Roman" w:hAnsi="Times New Roman" w:cs="Times New Roman"/>
          <w:w w:val="105"/>
          <w:sz w:val="24"/>
          <w:szCs w:val="24"/>
        </w:rPr>
        <w:t xml:space="preserve">and are considered, here. Both of these sets of scans are part of the larger </w:t>
      </w:r>
      <w:r w:rsidRPr="006046DF">
        <w:rPr>
          <w:rFonts w:ascii="Times New Roman" w:hAnsi="Times New Roman" w:cs="Times New Roman"/>
          <w:w w:val="105"/>
          <w:sz w:val="24"/>
          <w:szCs w:val="24"/>
        </w:rPr>
        <w:lastRenderedPageBreak/>
        <w:t xml:space="preserve">Hamby study </w:t>
      </w:r>
      <w:hyperlink w:anchor="_bookmark20" w:history="1">
        <w:r w:rsidRPr="006046DF">
          <w:rPr>
            <w:rStyle w:val="Hyperlink"/>
            <w:rFonts w:ascii="Times New Roman" w:hAnsi="Times New Roman" w:cs="Times New Roman"/>
            <w:color w:val="auto"/>
            <w:w w:val="105"/>
            <w:sz w:val="24"/>
            <w:szCs w:val="24"/>
            <w:u w:val="none"/>
          </w:rPr>
          <w:t>(18).</w:t>
        </w:r>
      </w:hyperlink>
      <w:r w:rsidRPr="006046DF">
        <w:rPr>
          <w:rFonts w:ascii="Times New Roman" w:hAnsi="Times New Roman" w:cs="Times New Roman"/>
          <w:w w:val="105"/>
          <w:sz w:val="24"/>
          <w:szCs w:val="24"/>
        </w:rPr>
        <w:t xml:space="preserve"> Each set consists of twenty known bullets (two each from ten consecutively rifled Ruger P85 barrels) and fifteen questioned bullets (each matching one of the ten barrels). Ground truth for both of these Hamby sets is known and was used to assess correctness of the tests results.</w:t>
      </w:r>
    </w:p>
    <w:p w14:paraId="1847DF97" w14:textId="77777777" w:rsidR="006E645E" w:rsidRPr="006046DF" w:rsidRDefault="00C51B50"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Profiles for each bullet land were extracted from scans close to the base of the bullet while avoiding break-off as described in Hare et al. </w:t>
      </w:r>
      <w:hyperlink w:anchor="_bookmark17" w:history="1">
        <w:r w:rsidRPr="006046DF">
          <w:rPr>
            <w:rStyle w:val="Hyperlink"/>
            <w:rFonts w:ascii="Times New Roman" w:hAnsi="Times New Roman" w:cs="Times New Roman"/>
            <w:color w:val="auto"/>
            <w:w w:val="105"/>
            <w:sz w:val="24"/>
            <w:szCs w:val="24"/>
            <w:u w:val="none"/>
          </w:rPr>
          <w:t>(15).</w:t>
        </w:r>
      </w:hyperlink>
      <w:bookmarkStart w:id="8" w:name="Setup"/>
      <w:bookmarkEnd w:id="8"/>
    </w:p>
    <w:p w14:paraId="2703A366" w14:textId="3A638DE8" w:rsidR="00C51B50" w:rsidRPr="006046DF" w:rsidRDefault="006E645E" w:rsidP="007E62E5">
      <w:pPr>
        <w:spacing w:before="240" w:line="360" w:lineRule="auto"/>
        <w:jc w:val="both"/>
        <w:rPr>
          <w:rFonts w:ascii="Times New Roman" w:hAnsi="Times New Roman" w:cs="Times New Roman"/>
          <w:w w:val="105"/>
          <w:sz w:val="28"/>
          <w:szCs w:val="24"/>
        </w:rPr>
      </w:pPr>
      <w:r w:rsidRPr="006046DF">
        <w:rPr>
          <w:rFonts w:ascii="Times New Roman" w:hAnsi="Times New Roman" w:cs="Times New Roman"/>
          <w:w w:val="105"/>
          <w:sz w:val="28"/>
          <w:szCs w:val="24"/>
        </w:rPr>
        <w:t>S</w:t>
      </w:r>
      <w:r w:rsidR="00C51B50" w:rsidRPr="006046DF">
        <w:rPr>
          <w:rFonts w:ascii="Times New Roman" w:hAnsi="Times New Roman" w:cs="Times New Roman"/>
          <w:w w:val="105"/>
          <w:sz w:val="28"/>
          <w:szCs w:val="24"/>
        </w:rPr>
        <w:t>etup</w:t>
      </w:r>
    </w:p>
    <w:p w14:paraId="0A6FB3E0" w14:textId="77777777" w:rsidR="00C51B50" w:rsidRPr="006046DF" w:rsidRDefault="00C51B50"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Both algorithms (CS1) and (CS2) are implemented in R </w:t>
      </w:r>
      <w:hyperlink w:anchor="_bookmark23" w:history="1">
        <w:r w:rsidRPr="006046DF">
          <w:rPr>
            <w:rStyle w:val="Hyperlink"/>
            <w:rFonts w:ascii="Times New Roman" w:hAnsi="Times New Roman" w:cs="Times New Roman"/>
            <w:color w:val="auto"/>
            <w:w w:val="105"/>
            <w:sz w:val="24"/>
            <w:szCs w:val="24"/>
            <w:u w:val="none"/>
          </w:rPr>
          <w:t>(21).</w:t>
        </w:r>
      </w:hyperlink>
      <w:r w:rsidRPr="006046DF">
        <w:rPr>
          <w:rFonts w:ascii="Times New Roman" w:hAnsi="Times New Roman" w:cs="Times New Roman"/>
          <w:w w:val="105"/>
          <w:sz w:val="24"/>
          <w:szCs w:val="24"/>
        </w:rPr>
        <w:t xml:space="preserve"> (CS1) is available from package </w:t>
      </w:r>
      <w:proofErr w:type="spellStart"/>
      <w:r w:rsidRPr="006046DF">
        <w:rPr>
          <w:rFonts w:ascii="Times New Roman" w:hAnsi="Times New Roman" w:cs="Times New Roman"/>
          <w:w w:val="105"/>
          <w:sz w:val="24"/>
          <w:szCs w:val="24"/>
        </w:rPr>
        <w:t>toolmaRk</w:t>
      </w:r>
      <w:proofErr w:type="spellEnd"/>
      <w:r w:rsidRPr="006046DF">
        <w:rPr>
          <w:rFonts w:ascii="Times New Roman" w:hAnsi="Times New Roman" w:cs="Times New Roman"/>
          <w:w w:val="105"/>
          <w:sz w:val="24"/>
          <w:szCs w:val="24"/>
        </w:rPr>
        <w:t xml:space="preserve"> </w:t>
      </w:r>
      <w:hyperlink w:anchor="_bookmark24" w:history="1">
        <w:r w:rsidRPr="006046DF">
          <w:rPr>
            <w:rStyle w:val="Hyperlink"/>
            <w:rFonts w:ascii="Times New Roman" w:hAnsi="Times New Roman" w:cs="Times New Roman"/>
            <w:color w:val="auto"/>
            <w:w w:val="105"/>
            <w:sz w:val="24"/>
            <w:szCs w:val="24"/>
            <w:u w:val="none"/>
          </w:rPr>
          <w:t xml:space="preserve">(22), </w:t>
        </w:r>
      </w:hyperlink>
      <w:r w:rsidRPr="006046DF">
        <w:rPr>
          <w:rFonts w:ascii="Times New Roman" w:hAnsi="Times New Roman" w:cs="Times New Roman"/>
          <w:w w:val="105"/>
          <w:sz w:val="24"/>
          <w:szCs w:val="24"/>
        </w:rPr>
        <w:t>(CS2) is available from a modified version of the “</w:t>
      </w:r>
      <w:proofErr w:type="spellStart"/>
      <w:r w:rsidRPr="006046DF">
        <w:rPr>
          <w:rFonts w:ascii="Times New Roman" w:hAnsi="Times New Roman" w:cs="Times New Roman"/>
          <w:w w:val="105"/>
          <w:sz w:val="24"/>
          <w:szCs w:val="24"/>
        </w:rPr>
        <w:t>toolmaRk</w:t>
      </w:r>
      <w:proofErr w:type="spellEnd"/>
      <w:r w:rsidRPr="006046DF">
        <w:rPr>
          <w:rFonts w:ascii="Times New Roman" w:hAnsi="Times New Roman" w:cs="Times New Roman"/>
          <w:w w:val="105"/>
          <w:sz w:val="24"/>
          <w:szCs w:val="24"/>
        </w:rPr>
        <w:t>”  package available from GitHub (</w:t>
      </w:r>
      <w:hyperlink r:id="rId8">
        <w:r w:rsidRPr="006046DF">
          <w:rPr>
            <w:rStyle w:val="Hyperlink"/>
            <w:rFonts w:ascii="Times New Roman" w:hAnsi="Times New Roman" w:cs="Times New Roman"/>
            <w:color w:val="auto"/>
            <w:w w:val="105"/>
            <w:sz w:val="24"/>
            <w:szCs w:val="24"/>
            <w:u w:val="none"/>
          </w:rPr>
          <w:t>https://github.com/heike/toolmaRk</w:t>
        </w:r>
      </w:hyperlink>
      <w:r w:rsidRPr="006046DF">
        <w:rPr>
          <w:rFonts w:ascii="Times New Roman" w:hAnsi="Times New Roman" w:cs="Times New Roman"/>
          <w:w w:val="105"/>
          <w:sz w:val="24"/>
          <w:szCs w:val="24"/>
        </w:rPr>
        <w:t>). We applied both methods to all pairwise land-to-land comparisons of the Hamby scans provided by NIST for a total of 85,491 land-to-land comparisons.</w:t>
      </w:r>
    </w:p>
    <w:p w14:paraId="6C027A70" w14:textId="77777777" w:rsidR="00C51B50" w:rsidRPr="006046DF" w:rsidRDefault="00C51B50" w:rsidP="00871C17">
      <w:pPr>
        <w:spacing w:line="360" w:lineRule="auto"/>
        <w:jc w:val="both"/>
        <w:rPr>
          <w:rFonts w:ascii="Times New Roman" w:hAnsi="Times New Roman" w:cs="Times New Roman"/>
          <w:b/>
          <w:bCs/>
          <w:w w:val="105"/>
          <w:sz w:val="34"/>
          <w:szCs w:val="34"/>
        </w:rPr>
      </w:pPr>
      <w:bookmarkStart w:id="9" w:name="Results"/>
      <w:bookmarkEnd w:id="9"/>
      <w:r w:rsidRPr="006046DF">
        <w:rPr>
          <w:rFonts w:ascii="Times New Roman" w:hAnsi="Times New Roman" w:cs="Times New Roman"/>
          <w:b/>
          <w:bCs/>
          <w:w w:val="105"/>
          <w:sz w:val="34"/>
          <w:szCs w:val="34"/>
        </w:rPr>
        <w:t>Results</w:t>
      </w:r>
    </w:p>
    <w:p w14:paraId="07E29818" w14:textId="77777777" w:rsidR="00C51B50" w:rsidRPr="006046DF" w:rsidRDefault="00C51B50" w:rsidP="00871C17">
      <w:pPr>
        <w:spacing w:line="360" w:lineRule="auto"/>
        <w:jc w:val="both"/>
        <w:rPr>
          <w:rFonts w:ascii="Times New Roman" w:hAnsi="Times New Roman" w:cs="Times New Roman"/>
          <w:i/>
          <w:w w:val="105"/>
          <w:sz w:val="28"/>
          <w:szCs w:val="28"/>
        </w:rPr>
      </w:pPr>
      <w:bookmarkStart w:id="10" w:name="Failed_Tests"/>
      <w:bookmarkEnd w:id="10"/>
      <w:r w:rsidRPr="006046DF">
        <w:rPr>
          <w:rFonts w:ascii="Times New Roman" w:hAnsi="Times New Roman" w:cs="Times New Roman"/>
          <w:i/>
          <w:w w:val="105"/>
          <w:sz w:val="28"/>
          <w:szCs w:val="28"/>
        </w:rPr>
        <w:t>Failed Tests</w:t>
      </w:r>
    </w:p>
    <w:p w14:paraId="648248BE" w14:textId="36A0A770" w:rsidR="006B3EF6" w:rsidRPr="006046DF" w:rsidRDefault="00C51B50"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As described above, the </w:t>
      </w:r>
      <w:proofErr w:type="spellStart"/>
      <w:r w:rsidRPr="006046DF">
        <w:rPr>
          <w:rFonts w:ascii="Times New Roman" w:hAnsi="Times New Roman" w:cs="Times New Roman"/>
          <w:w w:val="105"/>
          <w:sz w:val="24"/>
          <w:szCs w:val="24"/>
        </w:rPr>
        <w:t>Chumbley</w:t>
      </w:r>
      <w:proofErr w:type="spellEnd"/>
      <w:r w:rsidRPr="006046DF">
        <w:rPr>
          <w:rFonts w:ascii="Times New Roman" w:hAnsi="Times New Roman" w:cs="Times New Roman"/>
          <w:w w:val="105"/>
          <w:sz w:val="24"/>
          <w:szCs w:val="24"/>
        </w:rPr>
        <w:t xml:space="preserve">-score is based on three parameters: coarseness </w:t>
      </w:r>
      <w:r w:rsidRPr="006046DF">
        <w:rPr>
          <w:rFonts w:ascii="Times New Roman" w:hAnsi="Times New Roman" w:cs="Times New Roman"/>
          <w:i/>
          <w:w w:val="105"/>
          <w:sz w:val="24"/>
          <w:szCs w:val="24"/>
        </w:rPr>
        <w:t xml:space="preserve">c </w:t>
      </w:r>
      <w:r w:rsidRPr="006046DF">
        <w:rPr>
          <w:rFonts w:ascii="Times New Roman" w:hAnsi="Times New Roman" w:cs="Times New Roman"/>
          <w:w w:val="105"/>
          <w:sz w:val="24"/>
          <w:szCs w:val="24"/>
        </w:rPr>
        <w:t xml:space="preserve">and the sizes of the optimization window </w:t>
      </w:r>
      <w:r w:rsidRPr="006046DF">
        <w:rPr>
          <w:rFonts w:ascii="Times New Roman" w:hAnsi="Times New Roman" w:cs="Times New Roman"/>
          <w:i/>
          <w:w w:val="105"/>
          <w:sz w:val="24"/>
          <w:szCs w:val="24"/>
        </w:rPr>
        <w:t>w</w:t>
      </w:r>
      <w:r w:rsidRPr="006046DF">
        <w:rPr>
          <w:rFonts w:ascii="Times New Roman" w:hAnsi="Times New Roman" w:cs="Times New Roman"/>
          <w:i/>
          <w:w w:val="105"/>
          <w:sz w:val="24"/>
          <w:szCs w:val="24"/>
          <w:vertAlign w:val="subscript"/>
        </w:rPr>
        <w:t>o</w:t>
      </w:r>
      <w:r w:rsidRPr="006046DF">
        <w:rPr>
          <w:rFonts w:ascii="Times New Roman" w:hAnsi="Times New Roman" w:cs="Times New Roman"/>
          <w:i/>
          <w:w w:val="105"/>
          <w:sz w:val="24"/>
          <w:szCs w:val="24"/>
        </w:rPr>
        <w:t xml:space="preserve"> </w:t>
      </w:r>
      <w:r w:rsidRPr="006046DF">
        <w:rPr>
          <w:rFonts w:ascii="Times New Roman" w:hAnsi="Times New Roman" w:cs="Times New Roman"/>
          <w:w w:val="105"/>
          <w:sz w:val="24"/>
          <w:szCs w:val="24"/>
        </w:rPr>
        <w:t xml:space="preserve">and validation window </w:t>
      </w:r>
      <w:proofErr w:type="spellStart"/>
      <w:r w:rsidRPr="006046DF">
        <w:rPr>
          <w:rFonts w:ascii="Times New Roman" w:hAnsi="Times New Roman" w:cs="Times New Roman"/>
          <w:i/>
          <w:w w:val="105"/>
          <w:sz w:val="24"/>
          <w:szCs w:val="24"/>
        </w:rPr>
        <w:t>w</w:t>
      </w:r>
      <w:r w:rsidRPr="006046DF">
        <w:rPr>
          <w:rFonts w:ascii="Times New Roman" w:hAnsi="Times New Roman" w:cs="Times New Roman"/>
          <w:i/>
          <w:w w:val="105"/>
          <w:sz w:val="24"/>
          <w:szCs w:val="24"/>
          <w:vertAlign w:val="subscript"/>
        </w:rPr>
        <w:t>v</w:t>
      </w:r>
      <w:proofErr w:type="spellEnd"/>
      <w:r w:rsidRPr="006046DF">
        <w:rPr>
          <w:rFonts w:ascii="Times New Roman" w:hAnsi="Times New Roman" w:cs="Times New Roman"/>
          <w:w w:val="105"/>
          <w:sz w:val="24"/>
          <w:szCs w:val="24"/>
        </w:rPr>
        <w:t xml:space="preserve">. In a first run of results, we applied default settings for the parameters, as suggested in </w:t>
      </w:r>
      <w:proofErr w:type="spellStart"/>
      <w:r w:rsidRPr="006046DF">
        <w:rPr>
          <w:rFonts w:ascii="Times New Roman" w:hAnsi="Times New Roman" w:cs="Times New Roman"/>
          <w:w w:val="105"/>
          <w:sz w:val="24"/>
          <w:szCs w:val="24"/>
        </w:rPr>
        <w:t>Hadler</w:t>
      </w:r>
      <w:proofErr w:type="spellEnd"/>
      <w:r w:rsidRPr="006046DF">
        <w:rPr>
          <w:rFonts w:ascii="Times New Roman" w:hAnsi="Times New Roman" w:cs="Times New Roman"/>
          <w:w w:val="105"/>
          <w:sz w:val="24"/>
          <w:szCs w:val="24"/>
        </w:rPr>
        <w:t xml:space="preserve"> and Morris </w:t>
      </w:r>
      <w:hyperlink w:anchor="_bookmark3" w:history="1">
        <w:r w:rsidRPr="006046DF">
          <w:rPr>
            <w:rStyle w:val="Hyperlink"/>
            <w:rFonts w:ascii="Times New Roman" w:hAnsi="Times New Roman" w:cs="Times New Roman"/>
            <w:color w:val="auto"/>
            <w:w w:val="105"/>
            <w:sz w:val="24"/>
            <w:szCs w:val="24"/>
            <w:u w:val="none"/>
          </w:rPr>
          <w:t>(1):</w:t>
        </w:r>
      </w:hyperlink>
      <w:r w:rsidRPr="006046DF">
        <w:rPr>
          <w:rFonts w:ascii="Times New Roman" w:hAnsi="Times New Roman" w:cs="Times New Roman"/>
          <w:w w:val="105"/>
          <w:sz w:val="24"/>
          <w:szCs w:val="24"/>
        </w:rPr>
        <w:t xml:space="preserve"> </w:t>
      </w:r>
      <w:r w:rsidRPr="006046DF">
        <w:rPr>
          <w:rFonts w:ascii="Times New Roman" w:hAnsi="Times New Roman" w:cs="Times New Roman"/>
          <w:i/>
          <w:w w:val="105"/>
          <w:sz w:val="24"/>
          <w:szCs w:val="24"/>
        </w:rPr>
        <w:t>w</w:t>
      </w:r>
      <w:r w:rsidRPr="006046DF">
        <w:rPr>
          <w:rFonts w:ascii="Times New Roman" w:hAnsi="Times New Roman" w:cs="Times New Roman"/>
          <w:i/>
          <w:w w:val="105"/>
          <w:sz w:val="24"/>
          <w:szCs w:val="24"/>
          <w:vertAlign w:val="subscript"/>
        </w:rPr>
        <w:t>o</w:t>
      </w:r>
      <w:r w:rsidRPr="006046DF">
        <w:rPr>
          <w:rFonts w:ascii="Times New Roman" w:hAnsi="Times New Roman" w:cs="Times New Roman"/>
          <w:i/>
          <w:w w:val="105"/>
          <w:sz w:val="24"/>
          <w:szCs w:val="24"/>
        </w:rPr>
        <w:t xml:space="preserve"> </w:t>
      </w:r>
      <w:r w:rsidRPr="006046DF">
        <w:rPr>
          <w:rFonts w:ascii="Times New Roman" w:hAnsi="Times New Roman" w:cs="Times New Roman"/>
          <w:w w:val="105"/>
          <w:sz w:val="24"/>
          <w:szCs w:val="24"/>
        </w:rPr>
        <w:t xml:space="preserve">= 120 pixels or about 190 </w:t>
      </w:r>
      <w:r w:rsidRPr="006046DF">
        <w:rPr>
          <w:rFonts w:ascii="Times New Roman" w:hAnsi="Times New Roman" w:cs="Times New Roman"/>
          <w:i/>
          <w:w w:val="105"/>
          <w:sz w:val="24"/>
          <w:szCs w:val="24"/>
        </w:rPr>
        <w:t xml:space="preserve">µm </w:t>
      </w:r>
      <w:r w:rsidRPr="006046DF">
        <w:rPr>
          <w:rFonts w:ascii="Times New Roman" w:hAnsi="Times New Roman" w:cs="Times New Roman"/>
          <w:w w:val="105"/>
          <w:sz w:val="24"/>
          <w:szCs w:val="24"/>
        </w:rPr>
        <w:t xml:space="preserve">(ten percent of the average length of profiles) and coarseness </w:t>
      </w:r>
      <w:r w:rsidRPr="006046DF">
        <w:rPr>
          <w:rFonts w:ascii="Times New Roman" w:hAnsi="Times New Roman" w:cs="Times New Roman"/>
          <w:i/>
          <w:w w:val="105"/>
          <w:sz w:val="24"/>
          <w:szCs w:val="24"/>
        </w:rPr>
        <w:t xml:space="preserve">c </w:t>
      </w:r>
      <w:r w:rsidRPr="006046DF">
        <w:rPr>
          <w:rFonts w:ascii="Times New Roman" w:hAnsi="Times New Roman" w:cs="Times New Roman"/>
          <w:w w:val="105"/>
          <w:sz w:val="24"/>
          <w:szCs w:val="24"/>
        </w:rPr>
        <w:t>= 0</w:t>
      </w:r>
      <w:r w:rsidRPr="006046DF">
        <w:rPr>
          <w:rFonts w:ascii="Times New Roman" w:hAnsi="Times New Roman" w:cs="Times New Roman"/>
          <w:i/>
          <w:w w:val="105"/>
          <w:sz w:val="24"/>
          <w:szCs w:val="24"/>
        </w:rPr>
        <w:t>.</w:t>
      </w:r>
      <w:r w:rsidRPr="006046DF">
        <w:rPr>
          <w:rFonts w:ascii="Times New Roman" w:hAnsi="Times New Roman" w:cs="Times New Roman"/>
          <w:w w:val="105"/>
          <w:sz w:val="24"/>
          <w:szCs w:val="24"/>
        </w:rPr>
        <w:t xml:space="preserve">25, and varied the size of the validation window </w:t>
      </w:r>
      <w:proofErr w:type="spellStart"/>
      <w:r w:rsidRPr="006046DF">
        <w:rPr>
          <w:rFonts w:ascii="Times New Roman" w:hAnsi="Times New Roman" w:cs="Times New Roman"/>
          <w:i/>
          <w:w w:val="105"/>
          <w:sz w:val="24"/>
          <w:szCs w:val="24"/>
        </w:rPr>
        <w:t>w</w:t>
      </w:r>
      <w:r w:rsidRPr="006046DF">
        <w:rPr>
          <w:rFonts w:ascii="Times New Roman" w:hAnsi="Times New Roman" w:cs="Times New Roman"/>
          <w:i/>
          <w:w w:val="105"/>
          <w:sz w:val="24"/>
          <w:szCs w:val="24"/>
          <w:vertAlign w:val="subscript"/>
        </w:rPr>
        <w:t>v</w:t>
      </w:r>
      <w:proofErr w:type="spellEnd"/>
      <w:r w:rsidRPr="006046DF">
        <w:rPr>
          <w:rFonts w:ascii="Times New Roman" w:hAnsi="Times New Roman" w:cs="Times New Roman"/>
          <w:i/>
          <w:w w:val="105"/>
          <w:sz w:val="24"/>
          <w:szCs w:val="24"/>
        </w:rPr>
        <w:t xml:space="preserve"> </w:t>
      </w:r>
      <w:r w:rsidRPr="006046DF">
        <w:rPr>
          <w:rFonts w:ascii="Times New Roman" w:hAnsi="Times New Roman" w:cs="Times New Roman"/>
          <w:w w:val="105"/>
          <w:sz w:val="24"/>
          <w:szCs w:val="24"/>
        </w:rPr>
        <w:t xml:space="preserve">in steps of 10 from 10 pixels to 60 pixels.  Based on a significance level </w:t>
      </w:r>
      <w:r w:rsidRPr="006046DF">
        <w:rPr>
          <w:rFonts w:ascii="Times New Roman" w:hAnsi="Times New Roman" w:cs="Times New Roman"/>
          <w:i/>
          <w:w w:val="105"/>
          <w:sz w:val="24"/>
          <w:szCs w:val="24"/>
        </w:rPr>
        <w:t xml:space="preserve">α </w:t>
      </w:r>
      <w:r w:rsidRPr="006046DF">
        <w:rPr>
          <w:rFonts w:ascii="Times New Roman" w:hAnsi="Times New Roman" w:cs="Times New Roman"/>
          <w:w w:val="105"/>
          <w:sz w:val="24"/>
          <w:szCs w:val="24"/>
        </w:rPr>
        <w:t xml:space="preserve">of 5% for the test, this results in a correct identification of same-source and different-source </w:t>
      </w:r>
      <w:proofErr w:type="spellStart"/>
      <w:r w:rsidRPr="006046DF">
        <w:rPr>
          <w:rFonts w:ascii="Times New Roman" w:hAnsi="Times New Roman" w:cs="Times New Roman"/>
          <w:w w:val="105"/>
          <w:sz w:val="24"/>
          <w:szCs w:val="24"/>
        </w:rPr>
        <w:t>toolmarks</w:t>
      </w:r>
      <w:proofErr w:type="spellEnd"/>
      <w:r w:rsidRPr="006046DF">
        <w:rPr>
          <w:rFonts w:ascii="Times New Roman" w:hAnsi="Times New Roman" w:cs="Times New Roman"/>
          <w:w w:val="105"/>
          <w:sz w:val="24"/>
          <w:szCs w:val="24"/>
        </w:rPr>
        <w:t xml:space="preserve"> of 93.5% to 94.1%, corresponding to a rate of false negatives between 28% and 36% and a rate of false positives between 5% and 6%. However, the most prominent result we encountered, are the high number of failed tests, i.e. the number of instances, in which CS1 did not return any result. </w:t>
      </w:r>
      <w:hyperlink w:anchor="_bookmark32" w:history="1">
        <w:r w:rsidRPr="006046DF">
          <w:rPr>
            <w:rStyle w:val="Hyperlink"/>
            <w:rFonts w:ascii="Times New Roman" w:hAnsi="Times New Roman" w:cs="Times New Roman"/>
            <w:color w:val="auto"/>
            <w:w w:val="105"/>
            <w:sz w:val="24"/>
            <w:szCs w:val="24"/>
            <w:u w:val="none"/>
          </w:rPr>
          <w:t xml:space="preserve">Figure 6 </w:t>
        </w:r>
      </w:hyperlink>
      <w:r w:rsidRPr="006046DF">
        <w:rPr>
          <w:rFonts w:ascii="Times New Roman" w:hAnsi="Times New Roman" w:cs="Times New Roman"/>
          <w:w w:val="105"/>
          <w:sz w:val="24"/>
          <w:szCs w:val="24"/>
        </w:rPr>
        <w:t xml:space="preserve">shows the percentage of failed tests among the 85,491 land-to-land comparisons of the NIST data for different values of the validation window size </w:t>
      </w:r>
      <w:proofErr w:type="spellStart"/>
      <w:r w:rsidRPr="006046DF">
        <w:rPr>
          <w:rFonts w:ascii="Times New Roman" w:hAnsi="Times New Roman" w:cs="Times New Roman"/>
          <w:i/>
          <w:w w:val="105"/>
          <w:sz w:val="24"/>
          <w:szCs w:val="24"/>
        </w:rPr>
        <w:t>w</w:t>
      </w:r>
      <w:r w:rsidRPr="006046DF">
        <w:rPr>
          <w:rFonts w:ascii="Times New Roman" w:hAnsi="Times New Roman" w:cs="Times New Roman"/>
          <w:i/>
          <w:w w:val="105"/>
          <w:sz w:val="24"/>
          <w:szCs w:val="24"/>
          <w:vertAlign w:val="subscript"/>
        </w:rPr>
        <w:t>v</w:t>
      </w:r>
      <w:proofErr w:type="spellEnd"/>
      <w:r w:rsidRPr="006046DF">
        <w:rPr>
          <w:rFonts w:ascii="Times New Roman" w:hAnsi="Times New Roman" w:cs="Times New Roman"/>
          <w:w w:val="105"/>
          <w:sz w:val="24"/>
          <w:szCs w:val="24"/>
        </w:rPr>
        <w:t xml:space="preserve">. For same-source lands up to 12.5% of the tests fail using CS1. The highest percentage of failed tests under CS2 is 1.3% for different-source tests using a validation window size </w:t>
      </w:r>
      <w:proofErr w:type="spellStart"/>
      <w:r w:rsidRPr="006046DF">
        <w:rPr>
          <w:rFonts w:ascii="Times New Roman" w:hAnsi="Times New Roman" w:cs="Times New Roman"/>
          <w:i/>
          <w:w w:val="105"/>
          <w:sz w:val="24"/>
          <w:szCs w:val="24"/>
        </w:rPr>
        <w:t>w</w:t>
      </w:r>
      <w:r w:rsidRPr="006046DF">
        <w:rPr>
          <w:rFonts w:ascii="Times New Roman" w:hAnsi="Times New Roman" w:cs="Times New Roman"/>
          <w:i/>
          <w:w w:val="105"/>
          <w:sz w:val="24"/>
          <w:szCs w:val="24"/>
          <w:vertAlign w:val="subscript"/>
        </w:rPr>
        <w:t>v</w:t>
      </w:r>
      <w:proofErr w:type="spellEnd"/>
      <w:r w:rsidRPr="006046DF">
        <w:rPr>
          <w:rFonts w:ascii="Times New Roman" w:hAnsi="Times New Roman" w:cs="Times New Roman"/>
          <w:i/>
          <w:w w:val="105"/>
          <w:sz w:val="24"/>
          <w:szCs w:val="24"/>
        </w:rPr>
        <w:t xml:space="preserve"> </w:t>
      </w:r>
      <w:r w:rsidRPr="006046DF">
        <w:rPr>
          <w:rFonts w:ascii="Times New Roman" w:hAnsi="Times New Roman" w:cs="Times New Roman"/>
          <w:w w:val="105"/>
          <w:sz w:val="24"/>
          <w:szCs w:val="24"/>
        </w:rPr>
        <w:t xml:space="preserve">of 60 pixels. Rates of expected failures are based on </w:t>
      </w:r>
      <w:r w:rsidRPr="006046DF">
        <w:rPr>
          <w:rFonts w:ascii="Times New Roman" w:hAnsi="Times New Roman" w:cs="Times New Roman"/>
          <w:w w:val="105"/>
          <w:sz w:val="24"/>
          <w:szCs w:val="24"/>
        </w:rPr>
        <w:lastRenderedPageBreak/>
        <w:t>simulation runs using covariances between locations of same-source profiles of 85.4%, and 12% for locations from different-source profiles, matching observed covariances for the Hamby scans. Observed failure rates are higher than expected. This might be due to remaining structure at a coarseness of 0.25 resulting in a distribution of optimal locations different from the assumed uniform</w:t>
      </w:r>
      <w:r w:rsidR="006E645E" w:rsidRPr="006046DF">
        <w:rPr>
          <w:rFonts w:ascii="Times New Roman" w:hAnsi="Times New Roman" w:cs="Times New Roman"/>
          <w:w w:val="105"/>
          <w:sz w:val="24"/>
          <w:szCs w:val="24"/>
        </w:rPr>
        <w:t>.</w:t>
      </w:r>
    </w:p>
    <w:p w14:paraId="0F2264DF" w14:textId="77777777" w:rsidR="006E645E" w:rsidRPr="006046DF" w:rsidRDefault="006E645E" w:rsidP="00ED5A13">
      <w:pPr>
        <w:pStyle w:val="Heading3"/>
        <w:spacing w:before="40" w:after="240" w:line="360" w:lineRule="auto"/>
        <w:ind w:left="0"/>
        <w:rPr>
          <w:rFonts w:ascii="Times New Roman" w:hAnsi="Times New Roman" w:cs="Times New Roman"/>
        </w:rPr>
      </w:pPr>
      <w:r w:rsidRPr="006046DF">
        <w:rPr>
          <w:rFonts w:ascii="Times New Roman" w:hAnsi="Times New Roman" w:cs="Times New Roman"/>
        </w:rPr>
        <w:t>Coarseness</w:t>
      </w:r>
    </w:p>
    <w:p w14:paraId="0DB86010" w14:textId="7FDC57AA" w:rsidR="006E645E" w:rsidRPr="006046DF" w:rsidRDefault="006E645E"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The purpose of the coarseness parameter is to remove extraneous structure from profiles before comparisons for matching. </w:t>
      </w:r>
      <w:proofErr w:type="spellStart"/>
      <w:r w:rsidRPr="006046DF">
        <w:rPr>
          <w:rFonts w:ascii="Times New Roman" w:hAnsi="Times New Roman" w:cs="Times New Roman"/>
          <w:w w:val="105"/>
          <w:sz w:val="24"/>
          <w:szCs w:val="24"/>
        </w:rPr>
        <w:t>Hadler</w:t>
      </w:r>
      <w:proofErr w:type="spellEnd"/>
      <w:r w:rsidRPr="006046DF">
        <w:rPr>
          <w:rFonts w:ascii="Times New Roman" w:hAnsi="Times New Roman" w:cs="Times New Roman"/>
          <w:w w:val="105"/>
          <w:sz w:val="24"/>
          <w:szCs w:val="24"/>
        </w:rPr>
        <w:t xml:space="preserve"> and Morris </w:t>
      </w:r>
      <w:hyperlink w:anchor="_bookmark3" w:history="1">
        <w:r w:rsidRPr="006046DF">
          <w:rPr>
            <w:rStyle w:val="Hyperlink"/>
            <w:rFonts w:ascii="Times New Roman" w:hAnsi="Times New Roman" w:cs="Times New Roman"/>
            <w:color w:val="auto"/>
            <w:w w:val="105"/>
            <w:sz w:val="24"/>
            <w:szCs w:val="24"/>
            <w:u w:val="none"/>
          </w:rPr>
          <w:t xml:space="preserve">(1) </w:t>
        </w:r>
      </w:hyperlink>
      <w:r w:rsidRPr="006046DF">
        <w:rPr>
          <w:rFonts w:ascii="Times New Roman" w:hAnsi="Times New Roman" w:cs="Times New Roman"/>
          <w:w w:val="105"/>
          <w:sz w:val="24"/>
          <w:szCs w:val="24"/>
        </w:rPr>
        <w:t xml:space="preserve">suggest a coarseness parameter of 0.25 in the setting of </w:t>
      </w:r>
      <w:proofErr w:type="spellStart"/>
      <w:r w:rsidRPr="006046DF">
        <w:rPr>
          <w:rFonts w:ascii="Times New Roman" w:hAnsi="Times New Roman" w:cs="Times New Roman"/>
          <w:w w:val="105"/>
          <w:sz w:val="24"/>
          <w:szCs w:val="24"/>
        </w:rPr>
        <w:t>toolmark</w:t>
      </w:r>
      <w:proofErr w:type="spellEnd"/>
      <w:r w:rsidRPr="006046DF">
        <w:rPr>
          <w:rFonts w:ascii="Times New Roman" w:hAnsi="Times New Roman" w:cs="Times New Roman"/>
          <w:w w:val="105"/>
          <w:sz w:val="24"/>
          <w:szCs w:val="24"/>
        </w:rPr>
        <w:t xml:space="preserve"> comparisons. For bullet lands, coarseness might need to be adjusted because of the strong effect bullet curvature has on profiles.</w:t>
      </w:r>
    </w:p>
    <w:p w14:paraId="754A0AAB" w14:textId="77777777" w:rsidR="006E645E" w:rsidRPr="006046DF" w:rsidRDefault="002E600D" w:rsidP="00871C17">
      <w:pPr>
        <w:spacing w:line="360" w:lineRule="auto"/>
        <w:jc w:val="both"/>
        <w:rPr>
          <w:rFonts w:ascii="Times New Roman" w:hAnsi="Times New Roman" w:cs="Times New Roman"/>
          <w:w w:val="105"/>
          <w:sz w:val="24"/>
          <w:szCs w:val="24"/>
        </w:rPr>
      </w:pPr>
      <w:hyperlink w:anchor="_bookmark33" w:history="1">
        <w:r w:rsidR="006E645E" w:rsidRPr="006046DF">
          <w:rPr>
            <w:rStyle w:val="Hyperlink"/>
            <w:rFonts w:ascii="Times New Roman" w:hAnsi="Times New Roman" w:cs="Times New Roman"/>
            <w:color w:val="auto"/>
            <w:w w:val="105"/>
            <w:sz w:val="24"/>
            <w:szCs w:val="24"/>
            <w:u w:val="none"/>
          </w:rPr>
          <w:t>Figure 7</w:t>
        </w:r>
      </w:hyperlink>
      <w:r w:rsidR="006E645E" w:rsidRPr="006046DF">
        <w:rPr>
          <w:rFonts w:ascii="Times New Roman" w:hAnsi="Times New Roman" w:cs="Times New Roman"/>
          <w:w w:val="105"/>
          <w:sz w:val="24"/>
          <w:szCs w:val="24"/>
        </w:rPr>
        <w:t xml:space="preserve"> gives an overview of the effect of different coarseness parameters:  from left to     right, coarseness levels </w:t>
      </w:r>
      <w:r w:rsidR="006E645E" w:rsidRPr="006046DF">
        <w:rPr>
          <w:rFonts w:ascii="Times New Roman" w:hAnsi="Times New Roman" w:cs="Times New Roman"/>
          <w:i/>
          <w:w w:val="105"/>
          <w:sz w:val="24"/>
          <w:szCs w:val="24"/>
        </w:rPr>
        <w:t xml:space="preserve">c </w:t>
      </w:r>
      <w:proofErr w:type="gramStart"/>
      <w:r w:rsidR="006E645E" w:rsidRPr="006046DF">
        <w:rPr>
          <w:rFonts w:ascii="Times New Roman" w:hAnsi="Times New Roman" w:cs="Times New Roman"/>
          <w:w w:val="105"/>
          <w:sz w:val="24"/>
          <w:szCs w:val="24"/>
        </w:rPr>
        <w:t>are</w:t>
      </w:r>
      <w:proofErr w:type="gramEnd"/>
      <w:r w:rsidR="006E645E" w:rsidRPr="006046DF">
        <w:rPr>
          <w:rFonts w:ascii="Times New Roman" w:hAnsi="Times New Roman" w:cs="Times New Roman"/>
          <w:w w:val="105"/>
          <w:sz w:val="24"/>
          <w:szCs w:val="24"/>
        </w:rPr>
        <w:t xml:space="preserve"> varied in steps of 0.05 from 0.1 to 0.3. The top row shows resulting signatures after smoothing the profile shown in  </w:t>
      </w:r>
      <w:hyperlink w:anchor="_bookmark28" w:history="1">
        <w:r w:rsidR="006E645E" w:rsidRPr="006046DF">
          <w:rPr>
            <w:rStyle w:val="Hyperlink"/>
            <w:rFonts w:ascii="Times New Roman" w:hAnsi="Times New Roman" w:cs="Times New Roman"/>
            <w:color w:val="auto"/>
            <w:w w:val="105"/>
            <w:sz w:val="24"/>
            <w:szCs w:val="24"/>
            <w:u w:val="none"/>
          </w:rPr>
          <w:t>Figure 2</w:t>
        </w:r>
      </w:hyperlink>
      <w:r w:rsidR="006E645E" w:rsidRPr="006046DF">
        <w:rPr>
          <w:rFonts w:ascii="Times New Roman" w:hAnsi="Times New Roman" w:cs="Times New Roman"/>
          <w:w w:val="105"/>
          <w:sz w:val="24"/>
          <w:szCs w:val="24"/>
        </w:rPr>
        <w:t xml:space="preserve">  with  different levels of coarseness. The histograms in the bottom row show the relative optimal location </w:t>
      </w:r>
      <w:r w:rsidR="006E645E" w:rsidRPr="006046DF">
        <w:rPr>
          <w:rFonts w:ascii="Times New Roman" w:hAnsi="Times New Roman" w:cs="Times New Roman"/>
          <w:i/>
          <w:w w:val="105"/>
          <w:sz w:val="24"/>
          <w:szCs w:val="24"/>
        </w:rPr>
        <w:t>t</w:t>
      </w:r>
      <w:r w:rsidR="006E645E" w:rsidRPr="006046DF">
        <w:rPr>
          <w:rFonts w:ascii="Cambria Math" w:hAnsi="Cambria Math" w:cs="Cambria Math"/>
          <w:w w:val="105"/>
          <w:sz w:val="24"/>
          <w:szCs w:val="24"/>
          <w:vertAlign w:val="superscript"/>
        </w:rPr>
        <w:t>∗</w:t>
      </w:r>
      <w:r w:rsidR="006E645E" w:rsidRPr="006046DF">
        <w:rPr>
          <w:rFonts w:ascii="Times New Roman" w:hAnsi="Times New Roman" w:cs="Times New Roman"/>
          <w:w w:val="105"/>
          <w:sz w:val="24"/>
          <w:szCs w:val="24"/>
        </w:rPr>
        <w:t>.</w:t>
      </w:r>
    </w:p>
    <w:p w14:paraId="34883F8D" w14:textId="77777777" w:rsidR="006E645E" w:rsidRPr="006046DF" w:rsidRDefault="006E645E"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Optimal locations should be distributed uniformly once profiles are normalized.</w:t>
      </w:r>
    </w:p>
    <w:p w14:paraId="69FAE0C2" w14:textId="77777777" w:rsidR="006E645E" w:rsidRPr="006046DF" w:rsidRDefault="006E645E"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However, for coarseness values of </w:t>
      </w:r>
      <w:r w:rsidRPr="006046DF">
        <w:rPr>
          <w:rFonts w:ascii="Times New Roman" w:hAnsi="Times New Roman" w:cs="Times New Roman"/>
          <w:i/>
          <w:w w:val="105"/>
          <w:sz w:val="24"/>
          <w:szCs w:val="24"/>
        </w:rPr>
        <w:t xml:space="preserve">c &gt; </w:t>
      </w:r>
      <w:r w:rsidRPr="006046DF">
        <w:rPr>
          <w:rFonts w:ascii="Times New Roman" w:hAnsi="Times New Roman" w:cs="Times New Roman"/>
          <w:w w:val="105"/>
          <w:sz w:val="24"/>
          <w:szCs w:val="24"/>
        </w:rPr>
        <w:t>0</w:t>
      </w:r>
      <w:r w:rsidRPr="006046DF">
        <w:rPr>
          <w:rFonts w:ascii="Times New Roman" w:hAnsi="Times New Roman" w:cs="Times New Roman"/>
          <w:i/>
          <w:w w:val="105"/>
          <w:sz w:val="24"/>
          <w:szCs w:val="24"/>
        </w:rPr>
        <w:t>.</w:t>
      </w:r>
      <w:r w:rsidRPr="006046DF">
        <w:rPr>
          <w:rFonts w:ascii="Times New Roman" w:hAnsi="Times New Roman" w:cs="Times New Roman"/>
          <w:w w:val="105"/>
          <w:sz w:val="24"/>
          <w:szCs w:val="24"/>
        </w:rPr>
        <w:t xml:space="preserve">20 we see quite distinct boundary effects: optimal locations </w:t>
      </w:r>
      <w:r w:rsidRPr="006046DF">
        <w:rPr>
          <w:rFonts w:ascii="Times New Roman" w:hAnsi="Times New Roman" w:cs="Times New Roman"/>
          <w:i/>
          <w:w w:val="105"/>
          <w:sz w:val="24"/>
          <w:szCs w:val="24"/>
        </w:rPr>
        <w:t>t</w:t>
      </w:r>
      <w:r w:rsidRPr="006046DF">
        <w:rPr>
          <w:rFonts w:ascii="Cambria Math" w:hAnsi="Cambria Math" w:cs="Cambria Math"/>
          <w:w w:val="105"/>
          <w:sz w:val="24"/>
          <w:szCs w:val="24"/>
          <w:vertAlign w:val="superscript"/>
        </w:rPr>
        <w:t>∗</w:t>
      </w:r>
      <w:r w:rsidRPr="006046DF">
        <w:rPr>
          <w:rFonts w:ascii="Times New Roman" w:hAnsi="Times New Roman" w:cs="Times New Roman"/>
          <w:w w:val="105"/>
          <w:sz w:val="24"/>
          <w:szCs w:val="24"/>
        </w:rPr>
        <w:t xml:space="preserve"> are found at the very extreme ends of a profile more often than one would expect based on a uniform distribution.</w:t>
      </w:r>
    </w:p>
    <w:p w14:paraId="588D58D4" w14:textId="6A94DB31" w:rsidR="006E645E" w:rsidRPr="006046DF" w:rsidRDefault="006E645E"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The key effect of the optimal locations and thereby the coarseness is seen in the number of failed tests. Irrespective of whether CS1 or CS2 is being used, if the relative optimal locations are at the boundaries we will see an increase in the number of failed tests. A balance is therefore needed in the selection of the coarseness parameter which reduces   the boundary effect but does not remove important individual characteristics. Based on </w:t>
      </w:r>
      <w:hyperlink w:anchor="_bookmark33" w:history="1">
        <w:r w:rsidRPr="006046DF">
          <w:rPr>
            <w:rStyle w:val="Hyperlink"/>
            <w:rFonts w:ascii="Times New Roman" w:hAnsi="Times New Roman" w:cs="Times New Roman"/>
            <w:color w:val="auto"/>
            <w:w w:val="105"/>
            <w:sz w:val="24"/>
            <w:szCs w:val="24"/>
            <w:u w:val="none"/>
          </w:rPr>
          <w:t xml:space="preserve">Figure 7 </w:t>
        </w:r>
      </w:hyperlink>
      <w:r w:rsidRPr="006046DF">
        <w:rPr>
          <w:rFonts w:ascii="Times New Roman" w:hAnsi="Times New Roman" w:cs="Times New Roman"/>
          <w:w w:val="105"/>
          <w:sz w:val="24"/>
          <w:szCs w:val="24"/>
        </w:rPr>
        <w:t xml:space="preserve">a coarseness value of </w:t>
      </w:r>
      <w:r w:rsidRPr="006046DF">
        <w:rPr>
          <w:rFonts w:ascii="Times New Roman" w:hAnsi="Times New Roman" w:cs="Times New Roman"/>
          <w:i/>
          <w:w w:val="105"/>
          <w:sz w:val="24"/>
          <w:szCs w:val="24"/>
        </w:rPr>
        <w:t xml:space="preserve">c </w:t>
      </w:r>
      <w:r w:rsidRPr="006046DF">
        <w:rPr>
          <w:rFonts w:ascii="Times New Roman" w:hAnsi="Times New Roman" w:cs="Times New Roman"/>
          <w:w w:val="105"/>
          <w:sz w:val="24"/>
          <w:szCs w:val="24"/>
        </w:rPr>
        <w:t>= 0</w:t>
      </w:r>
      <w:r w:rsidRPr="006046DF">
        <w:rPr>
          <w:rFonts w:ascii="Times New Roman" w:hAnsi="Times New Roman" w:cs="Times New Roman"/>
          <w:i/>
          <w:w w:val="105"/>
          <w:sz w:val="24"/>
          <w:szCs w:val="24"/>
        </w:rPr>
        <w:t>.</w:t>
      </w:r>
      <w:r w:rsidRPr="006046DF">
        <w:rPr>
          <w:rFonts w:ascii="Times New Roman" w:hAnsi="Times New Roman" w:cs="Times New Roman"/>
          <w:w w:val="105"/>
          <w:sz w:val="24"/>
          <w:szCs w:val="24"/>
        </w:rPr>
        <w:t xml:space="preserve">15 seems to be best suited to strike this balance for this example. For the remainder of the analysis, we will use this value for </w:t>
      </w:r>
      <w:r w:rsidRPr="006046DF">
        <w:rPr>
          <w:rFonts w:ascii="Times New Roman" w:hAnsi="Times New Roman" w:cs="Times New Roman"/>
          <w:i/>
          <w:w w:val="105"/>
          <w:sz w:val="24"/>
          <w:szCs w:val="24"/>
        </w:rPr>
        <w:t>c</w:t>
      </w:r>
      <w:r w:rsidRPr="006046DF">
        <w:rPr>
          <w:rFonts w:ascii="Times New Roman" w:hAnsi="Times New Roman" w:cs="Times New Roman"/>
          <w:w w:val="105"/>
          <w:sz w:val="24"/>
          <w:szCs w:val="24"/>
        </w:rPr>
        <w:t>.</w:t>
      </w:r>
    </w:p>
    <w:p w14:paraId="6BA9C821" w14:textId="6B6F9851" w:rsidR="00ED5A13" w:rsidRPr="006046DF" w:rsidRDefault="00ED5A13" w:rsidP="00871C17">
      <w:pPr>
        <w:spacing w:line="360" w:lineRule="auto"/>
        <w:jc w:val="both"/>
        <w:rPr>
          <w:rFonts w:ascii="Times New Roman" w:hAnsi="Times New Roman" w:cs="Times New Roman"/>
          <w:w w:val="105"/>
          <w:sz w:val="24"/>
          <w:szCs w:val="24"/>
        </w:rPr>
      </w:pPr>
    </w:p>
    <w:p w14:paraId="33333EDB" w14:textId="77777777" w:rsidR="00ED5A13" w:rsidRPr="006046DF" w:rsidRDefault="00ED5A13" w:rsidP="00871C17">
      <w:pPr>
        <w:spacing w:line="360" w:lineRule="auto"/>
        <w:jc w:val="both"/>
        <w:rPr>
          <w:rFonts w:ascii="Times New Roman" w:hAnsi="Times New Roman" w:cs="Times New Roman"/>
          <w:w w:val="105"/>
          <w:sz w:val="24"/>
          <w:szCs w:val="24"/>
        </w:rPr>
      </w:pPr>
    </w:p>
    <w:p w14:paraId="237B5937" w14:textId="77777777" w:rsidR="006E645E" w:rsidRPr="006046DF" w:rsidRDefault="006E645E" w:rsidP="00871C17">
      <w:pPr>
        <w:spacing w:line="360" w:lineRule="auto"/>
        <w:jc w:val="both"/>
        <w:rPr>
          <w:rFonts w:ascii="Times New Roman" w:hAnsi="Times New Roman" w:cs="Times New Roman"/>
          <w:i/>
          <w:w w:val="105"/>
          <w:sz w:val="28"/>
          <w:szCs w:val="28"/>
        </w:rPr>
      </w:pPr>
      <w:bookmarkStart w:id="11" w:name="Error_rate_assessment"/>
      <w:bookmarkEnd w:id="11"/>
      <w:r w:rsidRPr="006046DF">
        <w:rPr>
          <w:rFonts w:ascii="Times New Roman" w:hAnsi="Times New Roman" w:cs="Times New Roman"/>
          <w:i/>
          <w:w w:val="105"/>
          <w:sz w:val="28"/>
          <w:szCs w:val="28"/>
        </w:rPr>
        <w:lastRenderedPageBreak/>
        <w:t>Error rate assessment</w:t>
      </w:r>
    </w:p>
    <w:p w14:paraId="62F0B272" w14:textId="7E7C6D82" w:rsidR="006E645E" w:rsidRPr="006046DF" w:rsidRDefault="002E600D" w:rsidP="00871C17">
      <w:pPr>
        <w:spacing w:line="360" w:lineRule="auto"/>
        <w:jc w:val="both"/>
        <w:rPr>
          <w:rFonts w:ascii="Times New Roman" w:hAnsi="Times New Roman" w:cs="Times New Roman"/>
          <w:w w:val="105"/>
          <w:sz w:val="24"/>
          <w:szCs w:val="24"/>
        </w:rPr>
      </w:pPr>
      <w:hyperlink w:anchor="_bookmark34" w:history="1">
        <w:r w:rsidR="006E645E" w:rsidRPr="006046DF">
          <w:rPr>
            <w:rStyle w:val="Hyperlink"/>
            <w:rFonts w:ascii="Times New Roman" w:hAnsi="Times New Roman" w:cs="Times New Roman"/>
            <w:color w:val="auto"/>
            <w:w w:val="105"/>
            <w:sz w:val="24"/>
            <w:szCs w:val="24"/>
            <w:u w:val="none"/>
          </w:rPr>
          <w:t xml:space="preserve">Figure 8 </w:t>
        </w:r>
      </w:hyperlink>
      <w:r w:rsidR="006E645E" w:rsidRPr="006046DF">
        <w:rPr>
          <w:rFonts w:ascii="Times New Roman" w:hAnsi="Times New Roman" w:cs="Times New Roman"/>
          <w:w w:val="105"/>
          <w:sz w:val="24"/>
          <w:szCs w:val="24"/>
        </w:rPr>
        <w:t xml:space="preserve">gives an overview of ROC (Receiver operating characteristic) curves for methods CS1 and CS2 over a range of different optimization window sizes </w:t>
      </w:r>
      <w:r w:rsidR="006E645E" w:rsidRPr="006046DF">
        <w:rPr>
          <w:rFonts w:ascii="Times New Roman" w:hAnsi="Times New Roman" w:cs="Times New Roman"/>
          <w:i/>
          <w:w w:val="105"/>
          <w:sz w:val="24"/>
          <w:szCs w:val="24"/>
        </w:rPr>
        <w:t>w</w:t>
      </w:r>
      <w:r w:rsidR="006E645E" w:rsidRPr="006046DF">
        <w:rPr>
          <w:rFonts w:ascii="Times New Roman" w:hAnsi="Times New Roman" w:cs="Times New Roman"/>
          <w:i/>
          <w:w w:val="105"/>
          <w:sz w:val="24"/>
          <w:szCs w:val="24"/>
          <w:vertAlign w:val="subscript"/>
        </w:rPr>
        <w:t>o</w:t>
      </w:r>
      <w:r w:rsidR="006E645E" w:rsidRPr="006046DF">
        <w:rPr>
          <w:rFonts w:ascii="Times New Roman" w:hAnsi="Times New Roman" w:cs="Times New Roman"/>
          <w:i/>
          <w:w w:val="105"/>
          <w:sz w:val="24"/>
          <w:szCs w:val="24"/>
        </w:rPr>
        <w:t xml:space="preserve"> </w:t>
      </w:r>
      <w:r w:rsidR="006E645E" w:rsidRPr="006046DF">
        <w:rPr>
          <w:rFonts w:ascii="Times New Roman" w:hAnsi="Times New Roman" w:cs="Times New Roman"/>
          <w:w w:val="105"/>
          <w:sz w:val="24"/>
          <w:szCs w:val="24"/>
        </w:rPr>
        <w:t xml:space="preserve">and two sizes for the validation window </w:t>
      </w:r>
      <w:proofErr w:type="spellStart"/>
      <w:r w:rsidR="006E645E" w:rsidRPr="006046DF">
        <w:rPr>
          <w:rFonts w:ascii="Times New Roman" w:hAnsi="Times New Roman" w:cs="Times New Roman"/>
          <w:i/>
          <w:w w:val="105"/>
          <w:sz w:val="24"/>
          <w:szCs w:val="24"/>
        </w:rPr>
        <w:t>w</w:t>
      </w:r>
      <w:r w:rsidR="006E645E" w:rsidRPr="006046DF">
        <w:rPr>
          <w:rFonts w:ascii="Times New Roman" w:hAnsi="Times New Roman" w:cs="Times New Roman"/>
          <w:i/>
          <w:w w:val="105"/>
          <w:sz w:val="24"/>
          <w:szCs w:val="24"/>
          <w:vertAlign w:val="subscript"/>
        </w:rPr>
        <w:t>v</w:t>
      </w:r>
      <w:proofErr w:type="spellEnd"/>
      <w:r w:rsidR="006E645E" w:rsidRPr="006046DF">
        <w:rPr>
          <w:rFonts w:ascii="Times New Roman" w:hAnsi="Times New Roman" w:cs="Times New Roman"/>
          <w:i/>
          <w:w w:val="105"/>
          <w:sz w:val="24"/>
          <w:szCs w:val="24"/>
        </w:rPr>
        <w:t xml:space="preserve"> </w:t>
      </w:r>
      <w:r w:rsidR="006E645E" w:rsidRPr="006046DF">
        <w:rPr>
          <w:rFonts w:ascii="Times New Roman" w:hAnsi="Times New Roman" w:cs="Times New Roman"/>
          <w:w w:val="105"/>
          <w:sz w:val="24"/>
          <w:szCs w:val="24"/>
        </w:rPr>
        <w:t xml:space="preserve">(shape). The different color hues represent the two methods CS1 (red) and CS2 (blue). The ROC curves show the superior performance of CS2 over CS1. Generally, an optimization window </w:t>
      </w:r>
      <w:r w:rsidR="006E645E" w:rsidRPr="006046DF">
        <w:rPr>
          <w:rFonts w:ascii="Times New Roman" w:hAnsi="Times New Roman" w:cs="Times New Roman"/>
          <w:i/>
          <w:w w:val="105"/>
          <w:sz w:val="24"/>
          <w:szCs w:val="24"/>
        </w:rPr>
        <w:t>w</w:t>
      </w:r>
      <w:r w:rsidR="006E645E" w:rsidRPr="006046DF">
        <w:rPr>
          <w:rFonts w:ascii="Times New Roman" w:hAnsi="Times New Roman" w:cs="Times New Roman"/>
          <w:i/>
          <w:w w:val="105"/>
          <w:sz w:val="24"/>
          <w:szCs w:val="24"/>
          <w:vertAlign w:val="subscript"/>
        </w:rPr>
        <w:t>o</w:t>
      </w:r>
      <w:r w:rsidR="006E645E" w:rsidRPr="006046DF">
        <w:rPr>
          <w:rFonts w:ascii="Times New Roman" w:hAnsi="Times New Roman" w:cs="Times New Roman"/>
          <w:i/>
          <w:w w:val="105"/>
          <w:sz w:val="24"/>
          <w:szCs w:val="24"/>
        </w:rPr>
        <w:t xml:space="preserve"> </w:t>
      </w:r>
      <w:r w:rsidR="006E645E" w:rsidRPr="006046DF">
        <w:rPr>
          <w:rFonts w:ascii="Times New Roman" w:hAnsi="Times New Roman" w:cs="Times New Roman"/>
          <w:w w:val="105"/>
          <w:sz w:val="24"/>
          <w:szCs w:val="24"/>
        </w:rPr>
        <w:t xml:space="preserve">of 150 pixels or more leads to the best performance with respect to ROC curves. Results based on a validation window of size </w:t>
      </w:r>
      <w:proofErr w:type="spellStart"/>
      <w:r w:rsidR="006E645E" w:rsidRPr="006046DF">
        <w:rPr>
          <w:rFonts w:ascii="Times New Roman" w:hAnsi="Times New Roman" w:cs="Times New Roman"/>
          <w:i/>
          <w:w w:val="105"/>
          <w:sz w:val="24"/>
          <w:szCs w:val="24"/>
        </w:rPr>
        <w:t>w</w:t>
      </w:r>
      <w:r w:rsidR="006E645E" w:rsidRPr="006046DF">
        <w:rPr>
          <w:rFonts w:ascii="Times New Roman" w:hAnsi="Times New Roman" w:cs="Times New Roman"/>
          <w:i/>
          <w:w w:val="105"/>
          <w:sz w:val="24"/>
          <w:szCs w:val="24"/>
          <w:vertAlign w:val="subscript"/>
        </w:rPr>
        <w:t>v</w:t>
      </w:r>
      <w:proofErr w:type="spellEnd"/>
      <w:r w:rsidR="006E645E" w:rsidRPr="006046DF">
        <w:rPr>
          <w:rFonts w:ascii="Times New Roman" w:hAnsi="Times New Roman" w:cs="Times New Roman"/>
          <w:i/>
          <w:w w:val="105"/>
          <w:sz w:val="24"/>
          <w:szCs w:val="24"/>
        </w:rPr>
        <w:t xml:space="preserve"> </w:t>
      </w:r>
      <w:r w:rsidR="006E645E" w:rsidRPr="006046DF">
        <w:rPr>
          <w:rFonts w:ascii="Times New Roman" w:hAnsi="Times New Roman" w:cs="Times New Roman"/>
          <w:w w:val="105"/>
          <w:sz w:val="24"/>
          <w:szCs w:val="24"/>
        </w:rPr>
        <w:t xml:space="preserve">= 30 are generally better than results for </w:t>
      </w:r>
      <w:proofErr w:type="spellStart"/>
      <w:r w:rsidR="006E645E" w:rsidRPr="006046DF">
        <w:rPr>
          <w:rFonts w:ascii="Times New Roman" w:hAnsi="Times New Roman" w:cs="Times New Roman"/>
          <w:i/>
          <w:w w:val="105"/>
          <w:sz w:val="24"/>
          <w:szCs w:val="24"/>
        </w:rPr>
        <w:t>w</w:t>
      </w:r>
      <w:r w:rsidR="006E645E" w:rsidRPr="006046DF">
        <w:rPr>
          <w:rFonts w:ascii="Times New Roman" w:hAnsi="Times New Roman" w:cs="Times New Roman"/>
          <w:i/>
          <w:w w:val="105"/>
          <w:sz w:val="24"/>
          <w:szCs w:val="24"/>
          <w:vertAlign w:val="subscript"/>
        </w:rPr>
        <w:t>v</w:t>
      </w:r>
      <w:proofErr w:type="spellEnd"/>
      <w:r w:rsidR="006E645E" w:rsidRPr="006046DF">
        <w:rPr>
          <w:rFonts w:ascii="Times New Roman" w:hAnsi="Times New Roman" w:cs="Times New Roman"/>
          <w:i/>
          <w:w w:val="105"/>
          <w:sz w:val="24"/>
          <w:szCs w:val="24"/>
        </w:rPr>
        <w:t xml:space="preserve"> </w:t>
      </w:r>
      <w:r w:rsidR="006E645E" w:rsidRPr="006046DF">
        <w:rPr>
          <w:rFonts w:ascii="Times New Roman" w:hAnsi="Times New Roman" w:cs="Times New Roman"/>
          <w:w w:val="105"/>
          <w:sz w:val="24"/>
          <w:szCs w:val="24"/>
        </w:rPr>
        <w:t>= 50.</w:t>
      </w:r>
    </w:p>
    <w:p w14:paraId="238FCA21" w14:textId="4C64D1BE" w:rsidR="00E9331C" w:rsidRPr="006046DF" w:rsidRDefault="002E600D" w:rsidP="00871C17">
      <w:pPr>
        <w:spacing w:line="360" w:lineRule="auto"/>
        <w:jc w:val="both"/>
        <w:rPr>
          <w:rFonts w:ascii="Times New Roman" w:hAnsi="Times New Roman" w:cs="Times New Roman"/>
          <w:w w:val="105"/>
          <w:sz w:val="24"/>
          <w:szCs w:val="24"/>
        </w:rPr>
      </w:pPr>
      <w:hyperlink w:anchor="_bookmark35" w:history="1">
        <w:r w:rsidR="00E9331C" w:rsidRPr="006046DF">
          <w:rPr>
            <w:rStyle w:val="Hyperlink"/>
            <w:rFonts w:ascii="Times New Roman" w:hAnsi="Times New Roman" w:cs="Times New Roman"/>
            <w:color w:val="auto"/>
            <w:w w:val="105"/>
            <w:sz w:val="24"/>
            <w:szCs w:val="24"/>
            <w:u w:val="none"/>
          </w:rPr>
          <w:t>Figure 9</w:t>
        </w:r>
      </w:hyperlink>
      <w:r w:rsidR="00E9331C" w:rsidRPr="006046DF">
        <w:rPr>
          <w:rFonts w:ascii="Times New Roman" w:hAnsi="Times New Roman" w:cs="Times New Roman"/>
          <w:w w:val="105"/>
          <w:sz w:val="24"/>
          <w:szCs w:val="24"/>
        </w:rPr>
        <w:t xml:space="preserve"> shows a comparison of the performance of the two methods CS1 and CS2 with respect to EER (equal error rate) and AUC (area under the curve) corresponding to the ROC curves shown in </w:t>
      </w:r>
      <w:hyperlink w:anchor="_bookmark34" w:history="1">
        <w:r w:rsidR="00E9331C" w:rsidRPr="006046DF">
          <w:rPr>
            <w:rStyle w:val="Hyperlink"/>
            <w:rFonts w:ascii="Times New Roman" w:hAnsi="Times New Roman" w:cs="Times New Roman"/>
            <w:color w:val="auto"/>
            <w:w w:val="105"/>
            <w:sz w:val="24"/>
            <w:szCs w:val="24"/>
            <w:u w:val="none"/>
          </w:rPr>
          <w:t>Figure 8.</w:t>
        </w:r>
      </w:hyperlink>
      <w:r w:rsidR="00E9331C" w:rsidRPr="006046DF">
        <w:rPr>
          <w:rFonts w:ascii="Times New Roman" w:hAnsi="Times New Roman" w:cs="Times New Roman"/>
          <w:w w:val="105"/>
          <w:sz w:val="24"/>
          <w:szCs w:val="24"/>
        </w:rPr>
        <w:t xml:space="preserve"> Equal error rates are reduced using method CS2, while area under the curve significantly increases (at a significance level </w:t>
      </w:r>
      <w:r w:rsidR="00E9331C" w:rsidRPr="006046DF">
        <w:rPr>
          <w:rFonts w:ascii="Times New Roman" w:hAnsi="Times New Roman" w:cs="Times New Roman"/>
          <w:i/>
          <w:w w:val="105"/>
          <w:sz w:val="24"/>
          <w:szCs w:val="24"/>
        </w:rPr>
        <w:t xml:space="preserve">α </w:t>
      </w:r>
      <w:r w:rsidR="00E9331C" w:rsidRPr="006046DF">
        <w:rPr>
          <w:rFonts w:ascii="Times New Roman" w:hAnsi="Times New Roman" w:cs="Times New Roman"/>
          <w:w w:val="105"/>
          <w:sz w:val="24"/>
          <w:szCs w:val="24"/>
        </w:rPr>
        <w:t>of 5</w:t>
      </w:r>
      <w:r w:rsidR="0054239B" w:rsidRPr="006046DF">
        <w:rPr>
          <w:rFonts w:ascii="Times New Roman" w:hAnsi="Times New Roman" w:cs="Times New Roman"/>
          <w:w w:val="105"/>
          <w:sz w:val="24"/>
          <w:szCs w:val="24"/>
        </w:rPr>
        <w:t>%</w:t>
      </w:r>
      <w:r w:rsidR="00E9331C" w:rsidRPr="006046DF">
        <w:rPr>
          <w:rFonts w:ascii="Times New Roman" w:hAnsi="Times New Roman" w:cs="Times New Roman"/>
          <w:w w:val="105"/>
          <w:sz w:val="24"/>
          <w:szCs w:val="24"/>
        </w:rPr>
        <w:t>) compared to method CS1.</w:t>
      </w:r>
    </w:p>
    <w:p w14:paraId="5E4A1D1E" w14:textId="77777777" w:rsidR="00E9331C" w:rsidRPr="006046DF" w:rsidRDefault="00E9331C"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The results from Figures </w:t>
      </w:r>
      <w:hyperlink w:anchor="_bookmark34" w:history="1">
        <w:r w:rsidRPr="006046DF">
          <w:rPr>
            <w:rStyle w:val="Hyperlink"/>
            <w:rFonts w:ascii="Times New Roman" w:hAnsi="Times New Roman" w:cs="Times New Roman"/>
            <w:color w:val="auto"/>
            <w:w w:val="105"/>
            <w:sz w:val="24"/>
            <w:szCs w:val="24"/>
            <w:u w:val="none"/>
          </w:rPr>
          <w:t xml:space="preserve">8 </w:t>
        </w:r>
      </w:hyperlink>
      <w:r w:rsidRPr="006046DF">
        <w:rPr>
          <w:rFonts w:ascii="Times New Roman" w:hAnsi="Times New Roman" w:cs="Times New Roman"/>
          <w:w w:val="105"/>
          <w:sz w:val="24"/>
          <w:szCs w:val="24"/>
        </w:rPr>
        <w:t xml:space="preserve">and </w:t>
      </w:r>
      <w:hyperlink w:anchor="_bookmark35" w:history="1">
        <w:r w:rsidRPr="006046DF">
          <w:rPr>
            <w:rStyle w:val="Hyperlink"/>
            <w:rFonts w:ascii="Times New Roman" w:hAnsi="Times New Roman" w:cs="Times New Roman"/>
            <w:color w:val="auto"/>
            <w:w w:val="105"/>
            <w:sz w:val="24"/>
            <w:szCs w:val="24"/>
            <w:u w:val="none"/>
          </w:rPr>
          <w:t xml:space="preserve">9 </w:t>
        </w:r>
      </w:hyperlink>
      <w:r w:rsidRPr="006046DF">
        <w:rPr>
          <w:rFonts w:ascii="Times New Roman" w:hAnsi="Times New Roman" w:cs="Times New Roman"/>
          <w:w w:val="105"/>
          <w:sz w:val="24"/>
          <w:szCs w:val="24"/>
        </w:rPr>
        <w:t xml:space="preserve">are summarized in numbers in </w:t>
      </w:r>
      <w:hyperlink w:anchor="_bookmark43" w:history="1">
        <w:r w:rsidRPr="006046DF">
          <w:rPr>
            <w:rStyle w:val="Hyperlink"/>
            <w:rFonts w:ascii="Times New Roman" w:hAnsi="Times New Roman" w:cs="Times New Roman"/>
            <w:color w:val="auto"/>
            <w:w w:val="105"/>
            <w:sz w:val="24"/>
            <w:szCs w:val="24"/>
            <w:u w:val="none"/>
          </w:rPr>
          <w:t>Table 3.</w:t>
        </w:r>
      </w:hyperlink>
      <w:r w:rsidRPr="006046DF">
        <w:rPr>
          <w:rFonts w:ascii="Times New Roman" w:hAnsi="Times New Roman" w:cs="Times New Roman"/>
          <w:w w:val="105"/>
          <w:sz w:val="24"/>
          <w:szCs w:val="24"/>
        </w:rPr>
        <w:t xml:space="preserve"> Equal error rates (EER), rates for false positives (FPR) and false negatives (FNR) are shown side by side with the area under the curve (AUR) for both methods for a set of different optimization windows </w:t>
      </w:r>
      <w:r w:rsidRPr="006046DF">
        <w:rPr>
          <w:rFonts w:ascii="Times New Roman" w:hAnsi="Times New Roman" w:cs="Times New Roman"/>
          <w:i/>
          <w:w w:val="105"/>
          <w:sz w:val="24"/>
          <w:szCs w:val="24"/>
        </w:rPr>
        <w:t>w</w:t>
      </w:r>
      <w:r w:rsidRPr="006046DF">
        <w:rPr>
          <w:rFonts w:ascii="Times New Roman" w:hAnsi="Times New Roman" w:cs="Times New Roman"/>
          <w:i/>
          <w:w w:val="105"/>
          <w:sz w:val="24"/>
          <w:szCs w:val="24"/>
          <w:vertAlign w:val="subscript"/>
        </w:rPr>
        <w:t>o</w:t>
      </w:r>
      <w:r w:rsidRPr="006046DF">
        <w:rPr>
          <w:rFonts w:ascii="Times New Roman" w:hAnsi="Times New Roman" w:cs="Times New Roman"/>
          <w:i/>
          <w:w w:val="105"/>
          <w:sz w:val="24"/>
          <w:szCs w:val="24"/>
        </w:rPr>
        <w:t xml:space="preserve"> </w:t>
      </w:r>
      <w:r w:rsidRPr="006046DF">
        <w:rPr>
          <w:rFonts w:ascii="Times New Roman" w:hAnsi="Times New Roman" w:cs="Times New Roman"/>
          <w:w w:val="105"/>
          <w:sz w:val="24"/>
          <w:szCs w:val="24"/>
        </w:rPr>
        <w:t xml:space="preserve">and a validation window </w:t>
      </w:r>
      <w:proofErr w:type="spellStart"/>
      <w:r w:rsidRPr="006046DF">
        <w:rPr>
          <w:rFonts w:ascii="Times New Roman" w:hAnsi="Times New Roman" w:cs="Times New Roman"/>
          <w:i/>
          <w:w w:val="105"/>
          <w:sz w:val="24"/>
          <w:szCs w:val="24"/>
        </w:rPr>
        <w:t>w</w:t>
      </w:r>
      <w:r w:rsidRPr="006046DF">
        <w:rPr>
          <w:rFonts w:ascii="Times New Roman" w:hAnsi="Times New Roman" w:cs="Times New Roman"/>
          <w:i/>
          <w:w w:val="105"/>
          <w:sz w:val="24"/>
          <w:szCs w:val="24"/>
          <w:vertAlign w:val="subscript"/>
        </w:rPr>
        <w:t>v</w:t>
      </w:r>
      <w:proofErr w:type="spellEnd"/>
      <w:r w:rsidRPr="006046DF">
        <w:rPr>
          <w:rFonts w:ascii="Times New Roman" w:hAnsi="Times New Roman" w:cs="Times New Roman"/>
          <w:i/>
          <w:w w:val="105"/>
          <w:sz w:val="24"/>
          <w:szCs w:val="24"/>
        </w:rPr>
        <w:t xml:space="preserve"> </w:t>
      </w:r>
      <w:r w:rsidRPr="006046DF">
        <w:rPr>
          <w:rFonts w:ascii="Times New Roman" w:hAnsi="Times New Roman" w:cs="Times New Roman"/>
          <w:w w:val="105"/>
          <w:sz w:val="24"/>
          <w:szCs w:val="24"/>
        </w:rPr>
        <w:t xml:space="preserve">of 30 pixels. The rate of false positive same-source identifications is equal to the statistical type I error, which is set to </w:t>
      </w:r>
      <w:r w:rsidRPr="006046DF">
        <w:rPr>
          <w:rFonts w:ascii="Times New Roman" w:hAnsi="Times New Roman" w:cs="Times New Roman"/>
          <w:i/>
          <w:w w:val="105"/>
          <w:sz w:val="24"/>
          <w:szCs w:val="24"/>
        </w:rPr>
        <w:t xml:space="preserve">α </w:t>
      </w:r>
      <w:r w:rsidRPr="006046DF">
        <w:rPr>
          <w:rFonts w:ascii="Times New Roman" w:hAnsi="Times New Roman" w:cs="Times New Roman"/>
          <w:w w:val="105"/>
          <w:sz w:val="24"/>
          <w:szCs w:val="24"/>
        </w:rPr>
        <w:t xml:space="preserve">= 5% for this example. The rate of false negatives </w:t>
      </w:r>
      <w:proofErr w:type="gramStart"/>
      <w:r w:rsidRPr="006046DF">
        <w:rPr>
          <w:rFonts w:ascii="Times New Roman" w:hAnsi="Times New Roman" w:cs="Times New Roman"/>
          <w:w w:val="105"/>
          <w:sz w:val="24"/>
          <w:szCs w:val="24"/>
        </w:rPr>
        <w:t>are</w:t>
      </w:r>
      <w:proofErr w:type="gramEnd"/>
      <w:r w:rsidRPr="006046DF">
        <w:rPr>
          <w:rFonts w:ascii="Times New Roman" w:hAnsi="Times New Roman" w:cs="Times New Roman"/>
          <w:w w:val="105"/>
          <w:sz w:val="24"/>
          <w:szCs w:val="24"/>
        </w:rPr>
        <w:t xml:space="preserve"> missed same-source markings. This rate is also known as the type II error rate.   A detailed plot on the type II error rates for CS1 and    CS2 can be found in the section </w:t>
      </w:r>
      <w:hyperlink w:anchor="_bookmark2" w:history="1">
        <w:r w:rsidRPr="006046DF">
          <w:rPr>
            <w:rStyle w:val="Hyperlink"/>
            <w:rFonts w:ascii="Times New Roman" w:hAnsi="Times New Roman" w:cs="Times New Roman"/>
            <w:color w:val="auto"/>
            <w:w w:val="105"/>
            <w:sz w:val="24"/>
            <w:szCs w:val="24"/>
            <w:u w:val="none"/>
          </w:rPr>
          <w:t xml:space="preserve">2 </w:t>
        </w:r>
      </w:hyperlink>
      <w:r w:rsidRPr="006046DF">
        <w:rPr>
          <w:rFonts w:ascii="Times New Roman" w:hAnsi="Times New Roman" w:cs="Times New Roman"/>
          <w:w w:val="105"/>
          <w:sz w:val="24"/>
          <w:szCs w:val="24"/>
        </w:rPr>
        <w:t xml:space="preserve">of the Appendix. Area under the curve (AUC) is shown with confidence intervals as given by DeLong et al. </w:t>
      </w:r>
      <w:hyperlink w:anchor="_bookmark25" w:history="1">
        <w:r w:rsidRPr="006046DF">
          <w:rPr>
            <w:rStyle w:val="Hyperlink"/>
            <w:rFonts w:ascii="Times New Roman" w:hAnsi="Times New Roman" w:cs="Times New Roman"/>
            <w:color w:val="auto"/>
            <w:w w:val="105"/>
            <w:sz w:val="24"/>
            <w:szCs w:val="24"/>
            <w:u w:val="none"/>
          </w:rPr>
          <w:t>(23).</w:t>
        </w:r>
      </w:hyperlink>
      <w:r w:rsidRPr="006046DF">
        <w:rPr>
          <w:rFonts w:ascii="Times New Roman" w:hAnsi="Times New Roman" w:cs="Times New Roman"/>
          <w:w w:val="105"/>
          <w:sz w:val="24"/>
          <w:szCs w:val="24"/>
        </w:rPr>
        <w:t xml:space="preserve"> CS2 significantly outperforms CS1 with respect to its predictive power in most situations.</w:t>
      </w:r>
    </w:p>
    <w:p w14:paraId="3AF3E45E" w14:textId="285ED401" w:rsidR="00517149" w:rsidRPr="006046DF" w:rsidRDefault="00517149" w:rsidP="00517149">
      <w:pPr>
        <w:spacing w:line="360" w:lineRule="auto"/>
        <w:jc w:val="both"/>
        <w:rPr>
          <w:rFonts w:ascii="Times New Roman" w:hAnsi="Times New Roman" w:cs="Times New Roman"/>
          <w:i/>
          <w:w w:val="105"/>
          <w:sz w:val="28"/>
          <w:szCs w:val="28"/>
        </w:rPr>
      </w:pPr>
      <w:r w:rsidRPr="006046DF">
        <w:rPr>
          <w:rFonts w:ascii="Times New Roman" w:hAnsi="Times New Roman" w:cs="Times New Roman"/>
          <w:i/>
          <w:w w:val="105"/>
          <w:sz w:val="28"/>
          <w:szCs w:val="28"/>
        </w:rPr>
        <w:t>Observed versus Nominal Type I error rates</w:t>
      </w:r>
    </w:p>
    <w:p w14:paraId="23282E3B" w14:textId="128F5465" w:rsidR="00E9331C" w:rsidRPr="006046DF" w:rsidRDefault="002E600D" w:rsidP="00871C17">
      <w:pPr>
        <w:spacing w:line="360" w:lineRule="auto"/>
        <w:jc w:val="both"/>
        <w:rPr>
          <w:rFonts w:ascii="Times New Roman" w:hAnsi="Times New Roman" w:cs="Times New Roman"/>
          <w:w w:val="105"/>
          <w:sz w:val="24"/>
          <w:szCs w:val="24"/>
        </w:rPr>
      </w:pPr>
      <w:hyperlink w:anchor="_bookmark36" w:history="1">
        <w:r w:rsidR="00E9331C" w:rsidRPr="006046DF">
          <w:rPr>
            <w:rStyle w:val="Hyperlink"/>
            <w:rFonts w:ascii="Times New Roman" w:hAnsi="Times New Roman" w:cs="Times New Roman"/>
            <w:color w:val="auto"/>
            <w:w w:val="105"/>
            <w:sz w:val="24"/>
            <w:szCs w:val="24"/>
            <w:u w:val="none"/>
          </w:rPr>
          <w:t>Figure 10</w:t>
        </w:r>
      </w:hyperlink>
      <w:r w:rsidR="00E9331C" w:rsidRPr="006046DF">
        <w:rPr>
          <w:rFonts w:ascii="Times New Roman" w:hAnsi="Times New Roman" w:cs="Times New Roman"/>
          <w:w w:val="105"/>
          <w:sz w:val="24"/>
          <w:szCs w:val="24"/>
        </w:rPr>
        <w:t xml:space="preserve"> shows the percentages of observed type I errors (%FP) across a range of </w:t>
      </w:r>
      <w:proofErr w:type="spellStart"/>
      <w:r w:rsidR="00E9331C" w:rsidRPr="006046DF">
        <w:rPr>
          <w:rFonts w:ascii="Times New Roman" w:hAnsi="Times New Roman" w:cs="Times New Roman"/>
          <w:w w:val="105"/>
          <w:sz w:val="24"/>
          <w:szCs w:val="24"/>
        </w:rPr>
        <w:t>opti</w:t>
      </w:r>
      <w:proofErr w:type="spellEnd"/>
      <w:r w:rsidR="00E9331C" w:rsidRPr="006046DF">
        <w:rPr>
          <w:rFonts w:ascii="Times New Roman" w:hAnsi="Times New Roman" w:cs="Times New Roman"/>
          <w:w w:val="105"/>
          <w:sz w:val="24"/>
          <w:szCs w:val="24"/>
        </w:rPr>
        <w:t xml:space="preserve">- </w:t>
      </w:r>
      <w:proofErr w:type="spellStart"/>
      <w:r w:rsidR="00E9331C" w:rsidRPr="006046DF">
        <w:rPr>
          <w:rFonts w:ascii="Times New Roman" w:hAnsi="Times New Roman" w:cs="Times New Roman"/>
          <w:w w:val="105"/>
          <w:sz w:val="24"/>
          <w:szCs w:val="24"/>
        </w:rPr>
        <w:t>mization</w:t>
      </w:r>
      <w:proofErr w:type="spellEnd"/>
      <w:r w:rsidR="00E9331C" w:rsidRPr="006046DF">
        <w:rPr>
          <w:rFonts w:ascii="Times New Roman" w:hAnsi="Times New Roman" w:cs="Times New Roman"/>
          <w:w w:val="105"/>
          <w:sz w:val="24"/>
          <w:szCs w:val="24"/>
        </w:rPr>
        <w:t xml:space="preserve"> windows </w:t>
      </w:r>
      <w:r w:rsidR="00E9331C" w:rsidRPr="006046DF">
        <w:rPr>
          <w:rFonts w:ascii="Times New Roman" w:hAnsi="Times New Roman" w:cs="Times New Roman"/>
          <w:i/>
          <w:w w:val="105"/>
          <w:sz w:val="24"/>
          <w:szCs w:val="24"/>
        </w:rPr>
        <w:t>w</w:t>
      </w:r>
      <w:r w:rsidR="00E9331C" w:rsidRPr="006046DF">
        <w:rPr>
          <w:rFonts w:ascii="Times New Roman" w:hAnsi="Times New Roman" w:cs="Times New Roman"/>
          <w:i/>
          <w:w w:val="105"/>
          <w:sz w:val="24"/>
          <w:szCs w:val="24"/>
          <w:vertAlign w:val="subscript"/>
        </w:rPr>
        <w:t>o</w:t>
      </w:r>
      <w:r w:rsidR="00E9331C" w:rsidRPr="006046DF">
        <w:rPr>
          <w:rFonts w:ascii="Times New Roman" w:hAnsi="Times New Roman" w:cs="Times New Roman"/>
          <w:w w:val="105"/>
          <w:sz w:val="24"/>
          <w:szCs w:val="24"/>
        </w:rPr>
        <w:t>. Generally, observed type I errors are higher than expected. Method CS1 shows in this instance slightly better performance than method CS2, but for both an increase in the size of the optimization window leads to a decrease in the observed type I errors.</w:t>
      </w:r>
    </w:p>
    <w:p w14:paraId="2E579411" w14:textId="54F570E1" w:rsidR="00642B82" w:rsidRPr="006046DF" w:rsidRDefault="00642B82" w:rsidP="00871C17">
      <w:pPr>
        <w:spacing w:line="360" w:lineRule="auto"/>
        <w:jc w:val="both"/>
        <w:rPr>
          <w:rFonts w:ascii="Times New Roman" w:hAnsi="Times New Roman" w:cs="Times New Roman"/>
          <w:i/>
          <w:w w:val="105"/>
          <w:sz w:val="28"/>
          <w:szCs w:val="28"/>
        </w:rPr>
      </w:pPr>
      <w:bookmarkStart w:id="12" w:name="High_resolution_Hamby_44_scans"/>
      <w:bookmarkEnd w:id="12"/>
      <w:r w:rsidRPr="006046DF">
        <w:rPr>
          <w:rFonts w:ascii="Times New Roman" w:hAnsi="Times New Roman" w:cs="Times New Roman"/>
          <w:i/>
          <w:w w:val="105"/>
          <w:sz w:val="28"/>
          <w:szCs w:val="28"/>
        </w:rPr>
        <w:lastRenderedPageBreak/>
        <w:t>High resolution Hamby 44 scans</w:t>
      </w:r>
    </w:p>
    <w:p w14:paraId="123FFF96" w14:textId="69A3F5DB" w:rsidR="00642B82" w:rsidRPr="006046DF" w:rsidRDefault="00642B82"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The high-resolution scans of Hamby set 44 are capturing images at a resolution of 0</w:t>
      </w:r>
      <w:r w:rsidRPr="006046DF">
        <w:rPr>
          <w:rFonts w:ascii="Times New Roman" w:hAnsi="Times New Roman" w:cs="Times New Roman"/>
          <w:i/>
          <w:w w:val="105"/>
          <w:sz w:val="24"/>
          <w:szCs w:val="24"/>
        </w:rPr>
        <w:t>.</w:t>
      </w:r>
      <w:r w:rsidRPr="006046DF">
        <w:rPr>
          <w:rFonts w:ascii="Times New Roman" w:hAnsi="Times New Roman" w:cs="Times New Roman"/>
          <w:w w:val="105"/>
          <w:sz w:val="24"/>
          <w:szCs w:val="24"/>
        </w:rPr>
        <w:t>645</w:t>
      </w:r>
      <w:r w:rsidRPr="006046DF">
        <w:rPr>
          <w:rFonts w:ascii="Times New Roman" w:hAnsi="Times New Roman" w:cs="Times New Roman"/>
          <w:i/>
          <w:w w:val="105"/>
          <w:sz w:val="24"/>
          <w:szCs w:val="24"/>
        </w:rPr>
        <w:t xml:space="preserve">µm </w:t>
      </w:r>
      <w:r w:rsidRPr="006046DF">
        <w:rPr>
          <w:rFonts w:ascii="Times New Roman" w:hAnsi="Times New Roman" w:cs="Times New Roman"/>
          <w:w w:val="105"/>
          <w:sz w:val="24"/>
          <w:szCs w:val="24"/>
        </w:rPr>
        <w:t xml:space="preserve">per pixel. On average, land engraved areas are 3000 pixels in length. A coarseness of </w:t>
      </w:r>
      <w:r w:rsidRPr="006046DF">
        <w:rPr>
          <w:rFonts w:ascii="Times New Roman" w:hAnsi="Times New Roman" w:cs="Times New Roman"/>
          <w:i/>
          <w:w w:val="105"/>
          <w:sz w:val="24"/>
          <w:szCs w:val="24"/>
        </w:rPr>
        <w:t xml:space="preserve">c </w:t>
      </w:r>
      <w:r w:rsidRPr="006046DF">
        <w:rPr>
          <w:rFonts w:ascii="Times New Roman" w:hAnsi="Times New Roman" w:cs="Times New Roman"/>
          <w:w w:val="105"/>
          <w:sz w:val="24"/>
          <w:szCs w:val="24"/>
        </w:rPr>
        <w:t>=</w:t>
      </w:r>
      <w:r w:rsidR="008F31C7" w:rsidRPr="006046DF">
        <w:rPr>
          <w:rFonts w:ascii="Times New Roman" w:hAnsi="Times New Roman" w:cs="Times New Roman"/>
          <w:w w:val="105"/>
          <w:sz w:val="24"/>
          <w:szCs w:val="24"/>
        </w:rPr>
        <w:t xml:space="preserve"> </w:t>
      </w:r>
      <w:r w:rsidRPr="006046DF">
        <w:rPr>
          <w:rFonts w:ascii="Times New Roman" w:hAnsi="Times New Roman" w:cs="Times New Roman"/>
          <w:w w:val="105"/>
          <w:sz w:val="24"/>
          <w:szCs w:val="24"/>
        </w:rPr>
        <w:t>0</w:t>
      </w:r>
      <w:r w:rsidRPr="006046DF">
        <w:rPr>
          <w:rFonts w:ascii="Times New Roman" w:hAnsi="Times New Roman" w:cs="Times New Roman"/>
          <w:i/>
          <w:w w:val="105"/>
          <w:sz w:val="24"/>
          <w:szCs w:val="24"/>
        </w:rPr>
        <w:t>.</w:t>
      </w:r>
      <w:r w:rsidRPr="006046DF">
        <w:rPr>
          <w:rFonts w:ascii="Times New Roman" w:hAnsi="Times New Roman" w:cs="Times New Roman"/>
          <w:w w:val="105"/>
          <w:sz w:val="24"/>
          <w:szCs w:val="24"/>
        </w:rPr>
        <w:t xml:space="preserve">125 seemed to be </w:t>
      </w:r>
      <w:proofErr w:type="gramStart"/>
      <w:r w:rsidRPr="006046DF">
        <w:rPr>
          <w:rFonts w:ascii="Times New Roman" w:hAnsi="Times New Roman" w:cs="Times New Roman"/>
          <w:w w:val="105"/>
          <w:sz w:val="24"/>
          <w:szCs w:val="24"/>
        </w:rPr>
        <w:t>sufficient</w:t>
      </w:r>
      <w:proofErr w:type="gramEnd"/>
      <w:r w:rsidRPr="006046DF">
        <w:rPr>
          <w:rFonts w:ascii="Times New Roman" w:hAnsi="Times New Roman" w:cs="Times New Roman"/>
          <w:w w:val="105"/>
          <w:sz w:val="24"/>
          <w:szCs w:val="24"/>
        </w:rPr>
        <w:t xml:space="preserve"> in removing any bullet curvature. Both methods have a failed test rate of less than 0.6</w:t>
      </w:r>
      <w:r w:rsidR="007C0560" w:rsidRPr="006046DF">
        <w:rPr>
          <w:rFonts w:ascii="Times New Roman" w:hAnsi="Times New Roman" w:cs="Times New Roman"/>
          <w:w w:val="105"/>
          <w:sz w:val="24"/>
          <w:szCs w:val="24"/>
        </w:rPr>
        <w:t>%</w:t>
      </w:r>
      <w:r w:rsidRPr="006046DF">
        <w:rPr>
          <w:rFonts w:ascii="Times New Roman" w:hAnsi="Times New Roman" w:cs="Times New Roman"/>
          <w:w w:val="105"/>
          <w:sz w:val="24"/>
          <w:szCs w:val="24"/>
        </w:rPr>
        <w:t xml:space="preserve">, indicating, again, that the larger number of pixels alleviates the problem of test failures. </w:t>
      </w:r>
      <w:hyperlink w:anchor="_bookmark37" w:history="1">
        <w:r w:rsidRPr="006046DF">
          <w:rPr>
            <w:rStyle w:val="Hyperlink"/>
            <w:rFonts w:ascii="Times New Roman" w:hAnsi="Times New Roman" w:cs="Times New Roman"/>
            <w:color w:val="auto"/>
            <w:w w:val="105"/>
            <w:sz w:val="24"/>
            <w:szCs w:val="24"/>
            <w:u w:val="none"/>
          </w:rPr>
          <w:t xml:space="preserve">Figure 11 </w:t>
        </w:r>
      </w:hyperlink>
      <w:r w:rsidRPr="006046DF">
        <w:rPr>
          <w:rFonts w:ascii="Times New Roman" w:hAnsi="Times New Roman" w:cs="Times New Roman"/>
          <w:w w:val="105"/>
          <w:sz w:val="24"/>
          <w:szCs w:val="24"/>
        </w:rPr>
        <w:t>shows the resulting EER and AUC for methods CS1 and CS2 based on two sizes of validation windows (</w:t>
      </w:r>
      <w:proofErr w:type="spellStart"/>
      <w:r w:rsidRPr="006046DF">
        <w:rPr>
          <w:rFonts w:ascii="Times New Roman" w:hAnsi="Times New Roman" w:cs="Times New Roman"/>
          <w:i/>
          <w:w w:val="105"/>
          <w:sz w:val="24"/>
          <w:szCs w:val="24"/>
        </w:rPr>
        <w:t>w</w:t>
      </w:r>
      <w:r w:rsidRPr="006046DF">
        <w:rPr>
          <w:rFonts w:ascii="Times New Roman" w:hAnsi="Times New Roman" w:cs="Times New Roman"/>
          <w:i/>
          <w:w w:val="105"/>
          <w:sz w:val="24"/>
          <w:szCs w:val="24"/>
          <w:vertAlign w:val="subscript"/>
        </w:rPr>
        <w:t>v</w:t>
      </w:r>
      <w:proofErr w:type="spellEnd"/>
      <w:r w:rsidRPr="006046DF">
        <w:rPr>
          <w:rFonts w:ascii="Times New Roman" w:hAnsi="Times New Roman" w:cs="Times New Roman"/>
          <w:i/>
          <w:w w:val="105"/>
          <w:sz w:val="24"/>
          <w:szCs w:val="24"/>
        </w:rPr>
        <w:t xml:space="preserve"> </w:t>
      </w:r>
      <w:r w:rsidRPr="006046DF">
        <w:rPr>
          <w:rFonts w:ascii="Cambria Math" w:hAnsi="Cambria Math" w:cs="Cambria Math"/>
          <w:w w:val="105"/>
          <w:sz w:val="24"/>
          <w:szCs w:val="24"/>
        </w:rPr>
        <w:t>∈</w:t>
      </w:r>
      <w:r w:rsidRPr="006046DF">
        <w:rPr>
          <w:rFonts w:ascii="Times New Roman" w:hAnsi="Times New Roman" w:cs="Times New Roman"/>
          <w:w w:val="105"/>
          <w:sz w:val="24"/>
          <w:szCs w:val="24"/>
        </w:rPr>
        <w:t xml:space="preserve"> 75</w:t>
      </w:r>
      <w:r w:rsidRPr="006046DF">
        <w:rPr>
          <w:rFonts w:ascii="Times New Roman" w:hAnsi="Times New Roman" w:cs="Times New Roman"/>
          <w:i/>
          <w:w w:val="105"/>
          <w:sz w:val="24"/>
          <w:szCs w:val="24"/>
        </w:rPr>
        <w:t xml:space="preserve">, </w:t>
      </w:r>
      <w:r w:rsidRPr="006046DF">
        <w:rPr>
          <w:rFonts w:ascii="Times New Roman" w:hAnsi="Times New Roman" w:cs="Times New Roman"/>
          <w:w w:val="105"/>
          <w:sz w:val="24"/>
          <w:szCs w:val="24"/>
        </w:rPr>
        <w:t>125) and optimization window sizes around 300 pixels (10 percent of the average length), with corresponding errors shown</w:t>
      </w:r>
      <w:r w:rsidR="002C23B4" w:rsidRPr="006046DF">
        <w:rPr>
          <w:rFonts w:ascii="Times New Roman" w:hAnsi="Times New Roman" w:cs="Times New Roman"/>
          <w:w w:val="105"/>
          <w:sz w:val="24"/>
          <w:szCs w:val="24"/>
        </w:rPr>
        <w:t xml:space="preserve"> </w:t>
      </w:r>
      <w:r w:rsidR="006E6FEB" w:rsidRPr="006046DF">
        <w:rPr>
          <w:rFonts w:ascii="Times New Roman" w:hAnsi="Times New Roman" w:cs="Times New Roman"/>
          <w:w w:val="105"/>
          <w:sz w:val="24"/>
          <w:szCs w:val="24"/>
        </w:rPr>
        <w:t xml:space="preserve">numerically in </w:t>
      </w:r>
      <w:hyperlink w:anchor="_bookmark44" w:history="1">
        <w:r w:rsidR="006E6FEB" w:rsidRPr="006046DF">
          <w:rPr>
            <w:rFonts w:ascii="Times New Roman" w:hAnsi="Times New Roman" w:cs="Times New Roman"/>
            <w:spacing w:val="-4"/>
            <w:w w:val="105"/>
            <w:sz w:val="24"/>
            <w:szCs w:val="24"/>
          </w:rPr>
          <w:t xml:space="preserve">Table </w:t>
        </w:r>
        <w:r w:rsidR="006E6FEB" w:rsidRPr="006046DF">
          <w:rPr>
            <w:rFonts w:ascii="Times New Roman" w:hAnsi="Times New Roman" w:cs="Times New Roman"/>
            <w:w w:val="105"/>
            <w:sz w:val="24"/>
            <w:szCs w:val="24"/>
          </w:rPr>
          <w:t>4.</w:t>
        </w:r>
      </w:hyperlink>
      <w:r w:rsidR="006E6FEB" w:rsidRPr="006046DF">
        <w:rPr>
          <w:rFonts w:ascii="Times New Roman" w:hAnsi="Times New Roman" w:cs="Times New Roman"/>
          <w:w w:val="105"/>
          <w:sz w:val="24"/>
          <w:szCs w:val="24"/>
        </w:rPr>
        <w:t xml:space="preserve"> Both methods show an increase in performance around </w:t>
      </w:r>
      <w:r w:rsidR="006E6FEB" w:rsidRPr="006046DF">
        <w:rPr>
          <w:rFonts w:ascii="Times New Roman" w:hAnsi="Times New Roman" w:cs="Times New Roman"/>
          <w:i/>
          <w:w w:val="105"/>
          <w:sz w:val="24"/>
          <w:szCs w:val="24"/>
        </w:rPr>
        <w:t>w</w:t>
      </w:r>
      <w:r w:rsidR="006E6FEB" w:rsidRPr="006046DF">
        <w:rPr>
          <w:rFonts w:ascii="Times New Roman" w:hAnsi="Times New Roman" w:cs="Times New Roman"/>
          <w:i/>
          <w:w w:val="105"/>
          <w:sz w:val="24"/>
          <w:szCs w:val="24"/>
          <w:vertAlign w:val="subscript"/>
        </w:rPr>
        <w:t>o</w:t>
      </w:r>
      <w:r w:rsidR="006E6FEB" w:rsidRPr="006046DF">
        <w:rPr>
          <w:rFonts w:ascii="Times New Roman" w:hAnsi="Times New Roman" w:cs="Times New Roman"/>
          <w:i/>
          <w:w w:val="105"/>
          <w:sz w:val="24"/>
          <w:szCs w:val="24"/>
        </w:rPr>
        <w:t xml:space="preserve"> </w:t>
      </w:r>
      <w:r w:rsidR="006E6FEB" w:rsidRPr="006046DF">
        <w:rPr>
          <w:rFonts w:ascii="Times New Roman" w:hAnsi="Times New Roman" w:cs="Times New Roman"/>
          <w:w w:val="105"/>
          <w:sz w:val="24"/>
          <w:szCs w:val="24"/>
        </w:rPr>
        <w:t xml:space="preserve">= 300 pixels. CS2 out-performs CS1 in all scenarios, but the difference is not significant (using DeLong’s confidence intervals). Interestingly, the overall performance of both CS1 and CS2 is a lot </w:t>
      </w:r>
      <w:r w:rsidR="006E6FEB" w:rsidRPr="006046DF">
        <w:rPr>
          <w:rFonts w:ascii="Times New Roman" w:hAnsi="Times New Roman" w:cs="Times New Roman"/>
          <w:spacing w:val="-3"/>
          <w:w w:val="105"/>
          <w:sz w:val="24"/>
          <w:szCs w:val="24"/>
        </w:rPr>
        <w:t xml:space="preserve">lower </w:t>
      </w:r>
      <w:r w:rsidR="006E6FEB" w:rsidRPr="006046DF">
        <w:rPr>
          <w:rFonts w:ascii="Times New Roman" w:hAnsi="Times New Roman" w:cs="Times New Roman"/>
          <w:w w:val="105"/>
          <w:sz w:val="24"/>
          <w:szCs w:val="24"/>
        </w:rPr>
        <w:t xml:space="preserve">for the high-resolution version of Hamby-44 than for the </w:t>
      </w:r>
      <w:r w:rsidR="006E6FEB" w:rsidRPr="006046DF">
        <w:rPr>
          <w:rFonts w:ascii="Times New Roman" w:hAnsi="Times New Roman" w:cs="Times New Roman"/>
          <w:spacing w:val="-3"/>
          <w:w w:val="105"/>
          <w:sz w:val="24"/>
          <w:szCs w:val="24"/>
        </w:rPr>
        <w:t>lower</w:t>
      </w:r>
      <w:r w:rsidR="006E6FEB" w:rsidRPr="006046DF">
        <w:rPr>
          <w:rFonts w:ascii="Times New Roman" w:hAnsi="Times New Roman" w:cs="Times New Roman"/>
          <w:spacing w:val="-41"/>
          <w:w w:val="105"/>
          <w:sz w:val="24"/>
          <w:szCs w:val="24"/>
        </w:rPr>
        <w:t xml:space="preserve"> </w:t>
      </w:r>
      <w:r w:rsidR="006E6FEB" w:rsidRPr="006046DF">
        <w:rPr>
          <w:rFonts w:ascii="Times New Roman" w:hAnsi="Times New Roman" w:cs="Times New Roman"/>
          <w:w w:val="105"/>
          <w:sz w:val="24"/>
          <w:szCs w:val="24"/>
        </w:rPr>
        <w:t xml:space="preserve">resolution scans. The area under the curve overall is significantly </w:t>
      </w:r>
      <w:r w:rsidR="006E6FEB" w:rsidRPr="006046DF">
        <w:rPr>
          <w:rFonts w:ascii="Times New Roman" w:hAnsi="Times New Roman" w:cs="Times New Roman"/>
          <w:spacing w:val="-3"/>
          <w:w w:val="105"/>
          <w:sz w:val="24"/>
          <w:szCs w:val="24"/>
        </w:rPr>
        <w:t xml:space="preserve">lower </w:t>
      </w:r>
      <w:r w:rsidR="006E6FEB" w:rsidRPr="006046DF">
        <w:rPr>
          <w:rFonts w:ascii="Times New Roman" w:hAnsi="Times New Roman" w:cs="Times New Roman"/>
          <w:w w:val="105"/>
          <w:sz w:val="24"/>
          <w:szCs w:val="24"/>
        </w:rPr>
        <w:t xml:space="preserve">for the high-resolution scans than for the previous set of scans. </w:t>
      </w:r>
      <w:r w:rsidR="006E6FEB" w:rsidRPr="006046DF">
        <w:rPr>
          <w:rFonts w:ascii="Times New Roman" w:hAnsi="Times New Roman" w:cs="Times New Roman"/>
          <w:spacing w:val="-4"/>
          <w:w w:val="105"/>
          <w:sz w:val="24"/>
          <w:szCs w:val="24"/>
        </w:rPr>
        <w:t xml:space="preserve">Partly, </w:t>
      </w:r>
      <w:r w:rsidR="006E6FEB" w:rsidRPr="006046DF">
        <w:rPr>
          <w:rFonts w:ascii="Times New Roman" w:hAnsi="Times New Roman" w:cs="Times New Roman"/>
          <w:w w:val="105"/>
          <w:sz w:val="24"/>
          <w:szCs w:val="24"/>
        </w:rPr>
        <w:t xml:space="preserve">this might </w:t>
      </w:r>
      <w:r w:rsidR="006E6FEB" w:rsidRPr="006046DF">
        <w:rPr>
          <w:rFonts w:ascii="Times New Roman" w:hAnsi="Times New Roman" w:cs="Times New Roman"/>
          <w:spacing w:val="1"/>
          <w:w w:val="105"/>
          <w:sz w:val="24"/>
          <w:szCs w:val="24"/>
        </w:rPr>
        <w:t xml:space="preserve">be </w:t>
      </w:r>
      <w:r w:rsidR="006E6FEB" w:rsidRPr="006046DF">
        <w:rPr>
          <w:rFonts w:ascii="Times New Roman" w:hAnsi="Times New Roman" w:cs="Times New Roman"/>
          <w:w w:val="105"/>
          <w:sz w:val="24"/>
          <w:szCs w:val="24"/>
        </w:rPr>
        <w:t xml:space="preserve">due to the particular choice </w:t>
      </w:r>
      <w:r w:rsidR="00A412D5" w:rsidRPr="006046DF">
        <w:rPr>
          <w:rFonts w:ascii="Times New Roman" w:hAnsi="Times New Roman" w:cs="Times New Roman"/>
          <w:w w:val="105"/>
          <w:sz w:val="24"/>
          <w:szCs w:val="24"/>
        </w:rPr>
        <w:t>of the</w:t>
      </w:r>
      <w:r w:rsidR="006E6FEB" w:rsidRPr="006046DF">
        <w:rPr>
          <w:rFonts w:ascii="Times New Roman" w:hAnsi="Times New Roman" w:cs="Times New Roman"/>
          <w:w w:val="105"/>
          <w:sz w:val="24"/>
          <w:szCs w:val="24"/>
        </w:rPr>
        <w:t xml:space="preserve"> parameters, partly the higher-resolution scans might </w:t>
      </w:r>
      <w:r w:rsidR="006E6FEB" w:rsidRPr="006046DF">
        <w:rPr>
          <w:rFonts w:ascii="Times New Roman" w:hAnsi="Times New Roman" w:cs="Times New Roman"/>
          <w:spacing w:val="1"/>
          <w:w w:val="105"/>
          <w:sz w:val="24"/>
          <w:szCs w:val="24"/>
        </w:rPr>
        <w:t xml:space="preserve">be </w:t>
      </w:r>
      <w:r w:rsidR="006E6FEB" w:rsidRPr="006046DF">
        <w:rPr>
          <w:rFonts w:ascii="Times New Roman" w:hAnsi="Times New Roman" w:cs="Times New Roman"/>
          <w:w w:val="105"/>
          <w:sz w:val="24"/>
          <w:szCs w:val="24"/>
        </w:rPr>
        <w:t xml:space="preserve">picking up on real differences between the lands that the lower-resolution scans fail to detect. Reassuringly, the observed error rate of false positives for CS2 is closer to the nominal rate of 5% than for the </w:t>
      </w:r>
      <w:r w:rsidR="006E6FEB" w:rsidRPr="006046DF">
        <w:rPr>
          <w:rFonts w:ascii="Times New Roman" w:hAnsi="Times New Roman" w:cs="Times New Roman"/>
          <w:spacing w:val="-3"/>
          <w:w w:val="105"/>
          <w:sz w:val="24"/>
          <w:szCs w:val="24"/>
        </w:rPr>
        <w:t xml:space="preserve">lower- </w:t>
      </w:r>
      <w:r w:rsidR="006E6FEB" w:rsidRPr="006046DF">
        <w:rPr>
          <w:rFonts w:ascii="Times New Roman" w:hAnsi="Times New Roman" w:cs="Times New Roman"/>
          <w:w w:val="105"/>
          <w:sz w:val="24"/>
          <w:szCs w:val="24"/>
        </w:rPr>
        <w:t>resolution</w:t>
      </w:r>
      <w:r w:rsidR="006E6FEB" w:rsidRPr="006046DF">
        <w:rPr>
          <w:rFonts w:ascii="Times New Roman" w:hAnsi="Times New Roman" w:cs="Times New Roman"/>
          <w:spacing w:val="13"/>
          <w:w w:val="105"/>
          <w:sz w:val="24"/>
          <w:szCs w:val="24"/>
        </w:rPr>
        <w:t xml:space="preserve"> </w:t>
      </w:r>
      <w:r w:rsidR="006E6FEB" w:rsidRPr="006046DF">
        <w:rPr>
          <w:rFonts w:ascii="Times New Roman" w:hAnsi="Times New Roman" w:cs="Times New Roman"/>
          <w:w w:val="105"/>
          <w:sz w:val="24"/>
          <w:szCs w:val="24"/>
        </w:rPr>
        <w:t>scans.</w:t>
      </w:r>
    </w:p>
    <w:p w14:paraId="65DD1AAB" w14:textId="77777777" w:rsidR="006E6FEB" w:rsidRPr="006046DF" w:rsidRDefault="006E6FEB" w:rsidP="00871C17">
      <w:pPr>
        <w:spacing w:line="360" w:lineRule="auto"/>
        <w:jc w:val="both"/>
        <w:rPr>
          <w:rFonts w:ascii="Times New Roman" w:hAnsi="Times New Roman" w:cs="Times New Roman"/>
          <w:b/>
          <w:bCs/>
          <w:w w:val="105"/>
          <w:sz w:val="34"/>
          <w:szCs w:val="34"/>
        </w:rPr>
      </w:pPr>
      <w:bookmarkStart w:id="13" w:name="Conclusions"/>
      <w:bookmarkEnd w:id="13"/>
      <w:r w:rsidRPr="006046DF">
        <w:rPr>
          <w:rFonts w:ascii="Times New Roman" w:hAnsi="Times New Roman" w:cs="Times New Roman"/>
          <w:b/>
          <w:bCs/>
          <w:w w:val="105"/>
          <w:sz w:val="34"/>
          <w:szCs w:val="34"/>
        </w:rPr>
        <w:t>Conclusions</w:t>
      </w:r>
    </w:p>
    <w:p w14:paraId="3D3D36A9" w14:textId="68ADB22F" w:rsidR="00DF5027" w:rsidRPr="006046DF" w:rsidRDefault="006E6FEB"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In assessing the suitability of the (deterministic) </w:t>
      </w:r>
      <w:proofErr w:type="spellStart"/>
      <w:r w:rsidRPr="006046DF">
        <w:rPr>
          <w:rFonts w:ascii="Times New Roman" w:hAnsi="Times New Roman" w:cs="Times New Roman"/>
          <w:w w:val="105"/>
          <w:sz w:val="24"/>
          <w:szCs w:val="24"/>
        </w:rPr>
        <w:t>Chumbley</w:t>
      </w:r>
      <w:proofErr w:type="spellEnd"/>
      <w:r w:rsidRPr="006046DF">
        <w:rPr>
          <w:rFonts w:ascii="Times New Roman" w:hAnsi="Times New Roman" w:cs="Times New Roman"/>
          <w:w w:val="105"/>
          <w:sz w:val="24"/>
          <w:szCs w:val="24"/>
        </w:rPr>
        <w:t xml:space="preserve"> Score for matching striae on bullet lands we have gained valuable insights into the process: method CS1 as proposed by </w:t>
      </w:r>
      <w:proofErr w:type="spellStart"/>
      <w:r w:rsidRPr="006046DF">
        <w:rPr>
          <w:rFonts w:ascii="Times New Roman" w:hAnsi="Times New Roman" w:cs="Times New Roman"/>
          <w:w w:val="105"/>
          <w:sz w:val="24"/>
          <w:szCs w:val="24"/>
        </w:rPr>
        <w:t>Hadler</w:t>
      </w:r>
      <w:proofErr w:type="spellEnd"/>
      <w:r w:rsidRPr="006046DF">
        <w:rPr>
          <w:rFonts w:ascii="Times New Roman" w:hAnsi="Times New Roman" w:cs="Times New Roman"/>
          <w:w w:val="105"/>
          <w:sz w:val="24"/>
          <w:szCs w:val="24"/>
        </w:rPr>
        <w:t xml:space="preserve"> and Morris </w:t>
      </w:r>
      <w:hyperlink w:anchor="_bookmark3" w:history="1">
        <w:r w:rsidRPr="006046DF">
          <w:rPr>
            <w:rStyle w:val="Hyperlink"/>
            <w:rFonts w:ascii="Times New Roman" w:hAnsi="Times New Roman" w:cs="Times New Roman"/>
            <w:color w:val="auto"/>
            <w:w w:val="105"/>
            <w:sz w:val="24"/>
            <w:szCs w:val="24"/>
            <w:u w:val="none"/>
          </w:rPr>
          <w:t xml:space="preserve">(1) </w:t>
        </w:r>
      </w:hyperlink>
      <w:r w:rsidRPr="006046DF">
        <w:rPr>
          <w:rFonts w:ascii="Times New Roman" w:hAnsi="Times New Roman" w:cs="Times New Roman"/>
          <w:w w:val="105"/>
          <w:sz w:val="24"/>
          <w:szCs w:val="24"/>
        </w:rPr>
        <w:t xml:space="preserve">has a strong dependency on the specific choice of parameters; the defaults suggested by </w:t>
      </w:r>
      <w:proofErr w:type="spellStart"/>
      <w:r w:rsidRPr="006046DF">
        <w:rPr>
          <w:rFonts w:ascii="Times New Roman" w:hAnsi="Times New Roman" w:cs="Times New Roman"/>
          <w:w w:val="105"/>
          <w:sz w:val="24"/>
          <w:szCs w:val="24"/>
        </w:rPr>
        <w:t>Hadler</w:t>
      </w:r>
      <w:proofErr w:type="spellEnd"/>
      <w:r w:rsidRPr="006046DF">
        <w:rPr>
          <w:rFonts w:ascii="Times New Roman" w:hAnsi="Times New Roman" w:cs="Times New Roman"/>
          <w:w w:val="105"/>
          <w:sz w:val="24"/>
          <w:szCs w:val="24"/>
        </w:rPr>
        <w:t xml:space="preserve"> and Morris </w:t>
      </w:r>
      <w:hyperlink w:anchor="_bookmark3" w:history="1">
        <w:r w:rsidRPr="006046DF">
          <w:rPr>
            <w:rStyle w:val="Hyperlink"/>
            <w:rFonts w:ascii="Times New Roman" w:hAnsi="Times New Roman" w:cs="Times New Roman"/>
            <w:color w:val="auto"/>
            <w:w w:val="105"/>
            <w:sz w:val="24"/>
            <w:szCs w:val="24"/>
            <w:u w:val="none"/>
          </w:rPr>
          <w:t>(1)</w:t>
        </w:r>
      </w:hyperlink>
      <w:r w:rsidRPr="006046DF">
        <w:rPr>
          <w:rFonts w:ascii="Times New Roman" w:hAnsi="Times New Roman" w:cs="Times New Roman"/>
          <w:w w:val="105"/>
          <w:sz w:val="24"/>
          <w:szCs w:val="24"/>
        </w:rPr>
        <w:t xml:space="preserve"> for screw drivers are not directly applicable for the smaller bullet lands.  The coarseness parameter in particular has a strong impact on the performance of the test. However, we were able to suggest some heuristics based on the assumption that for normalized profiles, optimal locations are distributed uniformly across the profile.  For bullet lands we found a coarseness value of </w:t>
      </w:r>
      <w:r w:rsidRPr="006046DF">
        <w:rPr>
          <w:rFonts w:ascii="Times New Roman" w:hAnsi="Times New Roman" w:cs="Times New Roman"/>
          <w:i/>
          <w:w w:val="105"/>
          <w:sz w:val="24"/>
          <w:szCs w:val="24"/>
        </w:rPr>
        <w:t xml:space="preserve">c </w:t>
      </w:r>
      <w:r w:rsidRPr="006046DF">
        <w:rPr>
          <w:rFonts w:ascii="Times New Roman" w:hAnsi="Times New Roman" w:cs="Times New Roman"/>
          <w:w w:val="105"/>
          <w:sz w:val="24"/>
          <w:szCs w:val="24"/>
        </w:rPr>
        <w:t>= 0</w:t>
      </w:r>
      <w:r w:rsidRPr="006046DF">
        <w:rPr>
          <w:rFonts w:ascii="Times New Roman" w:hAnsi="Times New Roman" w:cs="Times New Roman"/>
          <w:i/>
          <w:w w:val="105"/>
          <w:sz w:val="24"/>
          <w:szCs w:val="24"/>
        </w:rPr>
        <w:t>.</w:t>
      </w:r>
      <w:r w:rsidRPr="006046DF">
        <w:rPr>
          <w:rFonts w:ascii="Times New Roman" w:hAnsi="Times New Roman" w:cs="Times New Roman"/>
          <w:w w:val="105"/>
          <w:sz w:val="24"/>
          <w:szCs w:val="24"/>
        </w:rPr>
        <w:t xml:space="preserve">15 to be suitable for the low-resolution scans from NIST and a value of </w:t>
      </w:r>
      <w:r w:rsidRPr="006046DF">
        <w:rPr>
          <w:rFonts w:ascii="Times New Roman" w:hAnsi="Times New Roman" w:cs="Times New Roman"/>
          <w:i/>
          <w:w w:val="105"/>
          <w:sz w:val="24"/>
          <w:szCs w:val="24"/>
        </w:rPr>
        <w:t xml:space="preserve">c </w:t>
      </w:r>
      <w:r w:rsidRPr="006046DF">
        <w:rPr>
          <w:rFonts w:ascii="Times New Roman" w:hAnsi="Times New Roman" w:cs="Times New Roman"/>
          <w:w w:val="105"/>
          <w:sz w:val="24"/>
          <w:szCs w:val="24"/>
        </w:rPr>
        <w:t>= 0</w:t>
      </w:r>
      <w:r w:rsidRPr="006046DF">
        <w:rPr>
          <w:rFonts w:ascii="Times New Roman" w:hAnsi="Times New Roman" w:cs="Times New Roman"/>
          <w:i/>
          <w:w w:val="105"/>
          <w:sz w:val="24"/>
          <w:szCs w:val="24"/>
        </w:rPr>
        <w:t>.</w:t>
      </w:r>
      <w:r w:rsidRPr="006046DF">
        <w:rPr>
          <w:rFonts w:ascii="Times New Roman" w:hAnsi="Times New Roman" w:cs="Times New Roman"/>
          <w:w w:val="105"/>
          <w:sz w:val="24"/>
          <w:szCs w:val="24"/>
        </w:rPr>
        <w:t xml:space="preserve">125 suitable for the higher-resolution scans from CSAFE. Sizes for optimization windows </w:t>
      </w:r>
      <w:r w:rsidRPr="006046DF">
        <w:rPr>
          <w:rFonts w:ascii="Times New Roman" w:hAnsi="Times New Roman" w:cs="Times New Roman"/>
          <w:i/>
          <w:w w:val="105"/>
          <w:sz w:val="24"/>
          <w:szCs w:val="24"/>
        </w:rPr>
        <w:t>w</w:t>
      </w:r>
      <w:r w:rsidRPr="006046DF">
        <w:rPr>
          <w:rFonts w:ascii="Times New Roman" w:hAnsi="Times New Roman" w:cs="Times New Roman"/>
          <w:i/>
          <w:w w:val="105"/>
          <w:sz w:val="24"/>
          <w:szCs w:val="24"/>
          <w:vertAlign w:val="subscript"/>
        </w:rPr>
        <w:t>o</w:t>
      </w:r>
      <w:r w:rsidRPr="006046DF">
        <w:rPr>
          <w:rFonts w:ascii="Times New Roman" w:hAnsi="Times New Roman" w:cs="Times New Roman"/>
          <w:i/>
          <w:w w:val="105"/>
          <w:sz w:val="24"/>
          <w:szCs w:val="24"/>
        </w:rPr>
        <w:t xml:space="preserve"> </w:t>
      </w:r>
      <w:r w:rsidRPr="006046DF">
        <w:rPr>
          <w:rFonts w:ascii="Times New Roman" w:hAnsi="Times New Roman" w:cs="Times New Roman"/>
          <w:w w:val="105"/>
          <w:sz w:val="24"/>
          <w:szCs w:val="24"/>
        </w:rPr>
        <w:t xml:space="preserve">were based on cross-validation to minimize overall type 2 error rates. Ideally, the exact values for parameters will be determined in a large study </w:t>
      </w:r>
      <w:r w:rsidRPr="006046DF">
        <w:rPr>
          <w:rFonts w:ascii="Times New Roman" w:hAnsi="Times New Roman" w:cs="Times New Roman"/>
          <w:w w:val="105"/>
          <w:sz w:val="24"/>
          <w:szCs w:val="24"/>
        </w:rPr>
        <w:lastRenderedPageBreak/>
        <w:t>incorporating different types of firearms and brands of ammunition. Results of this paper therefore do not transfer immediately to case work, where a forensic examiner would only deal with a few identifications.</w:t>
      </w:r>
    </w:p>
    <w:p w14:paraId="406D6EE1" w14:textId="20CEB2A4" w:rsidR="00DF5027" w:rsidRPr="006046DF" w:rsidRDefault="001A61C8"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 </w:t>
      </w:r>
      <w:r w:rsidR="00DF5027" w:rsidRPr="006046DF">
        <w:rPr>
          <w:rFonts w:ascii="Times New Roman" w:hAnsi="Times New Roman" w:cs="Times New Roman"/>
          <w:w w:val="105"/>
          <w:sz w:val="24"/>
          <w:szCs w:val="24"/>
        </w:rPr>
        <w:t xml:space="preserve">Method CS1 proposed by </w:t>
      </w:r>
      <w:proofErr w:type="spellStart"/>
      <w:r w:rsidR="00DF5027" w:rsidRPr="006046DF">
        <w:rPr>
          <w:rFonts w:ascii="Times New Roman" w:hAnsi="Times New Roman" w:cs="Times New Roman"/>
          <w:w w:val="105"/>
          <w:sz w:val="24"/>
          <w:szCs w:val="24"/>
        </w:rPr>
        <w:t>Hadler</w:t>
      </w:r>
      <w:proofErr w:type="spellEnd"/>
      <w:r w:rsidR="00DF5027" w:rsidRPr="006046DF">
        <w:rPr>
          <w:rFonts w:ascii="Times New Roman" w:hAnsi="Times New Roman" w:cs="Times New Roman"/>
          <w:w w:val="105"/>
          <w:sz w:val="24"/>
          <w:szCs w:val="24"/>
        </w:rPr>
        <w:t xml:space="preserve"> and Morris </w:t>
      </w:r>
      <w:hyperlink w:anchor="_bookmark3" w:history="1">
        <w:r w:rsidR="00DF5027" w:rsidRPr="006046DF">
          <w:rPr>
            <w:rStyle w:val="Hyperlink"/>
            <w:rFonts w:ascii="Times New Roman" w:hAnsi="Times New Roman" w:cs="Times New Roman"/>
            <w:color w:val="auto"/>
            <w:w w:val="105"/>
            <w:sz w:val="24"/>
            <w:szCs w:val="24"/>
            <w:u w:val="none"/>
          </w:rPr>
          <w:t xml:space="preserve">(1) </w:t>
        </w:r>
      </w:hyperlink>
      <w:r w:rsidR="00DF5027" w:rsidRPr="006046DF">
        <w:rPr>
          <w:rFonts w:ascii="Times New Roman" w:hAnsi="Times New Roman" w:cs="Times New Roman"/>
          <w:w w:val="105"/>
          <w:sz w:val="24"/>
          <w:szCs w:val="24"/>
        </w:rPr>
        <w:t xml:space="preserve">has a minimal type 2 error of 27.2% for an optimized window size of 140 pixels – which is considerably higher than the error rates achieved on matching </w:t>
      </w:r>
      <w:proofErr w:type="spellStart"/>
      <w:r w:rsidR="00DF5027" w:rsidRPr="006046DF">
        <w:rPr>
          <w:rFonts w:ascii="Times New Roman" w:hAnsi="Times New Roman" w:cs="Times New Roman"/>
          <w:w w:val="105"/>
          <w:sz w:val="24"/>
          <w:szCs w:val="24"/>
        </w:rPr>
        <w:t>toolmarks</w:t>
      </w:r>
      <w:proofErr w:type="spellEnd"/>
      <w:r w:rsidR="00DF5027" w:rsidRPr="006046DF">
        <w:rPr>
          <w:rFonts w:ascii="Times New Roman" w:hAnsi="Times New Roman" w:cs="Times New Roman"/>
          <w:w w:val="105"/>
          <w:sz w:val="24"/>
          <w:szCs w:val="24"/>
        </w:rPr>
        <w:t xml:space="preserve">, but, is similar to other single-feature methods proposed for bullet matching. Unfortunately, method CS1 also has a high rate of failed tests – situations, in which the algorithm does not provide a result, due to the way different-shift pairs are constructed. Algorithm CS2 is introduced here as a remedy for failed tests by introducing an alternate version of choosing different-shift pairs. Algorithm CS2 is constructed in a way that achieves on average a ten-fold reduction in the number of failures. While reducing the failure rate, the algorithm also shows an increase in the power of the test. Type II error of CS2 reach a minimum of 21.7% for an optimized window size of 130 pixels. This increase in power of CS2 over CS1 should also apply to previous studies on </w:t>
      </w:r>
      <w:proofErr w:type="spellStart"/>
      <w:r w:rsidR="00DF5027" w:rsidRPr="006046DF">
        <w:rPr>
          <w:rFonts w:ascii="Times New Roman" w:hAnsi="Times New Roman" w:cs="Times New Roman"/>
          <w:w w:val="105"/>
          <w:sz w:val="24"/>
          <w:szCs w:val="24"/>
        </w:rPr>
        <w:t>toolmarks</w:t>
      </w:r>
      <w:proofErr w:type="spellEnd"/>
      <w:r w:rsidR="00DF5027" w:rsidRPr="006046DF">
        <w:rPr>
          <w:rFonts w:ascii="Times New Roman" w:hAnsi="Times New Roman" w:cs="Times New Roman"/>
          <w:w w:val="105"/>
          <w:sz w:val="24"/>
          <w:szCs w:val="24"/>
        </w:rPr>
        <w:t>. It would be interesting to see these results using the adjusted algorithm. Unfortunately, none of the studies have made the data publicly accessible.</w:t>
      </w:r>
    </w:p>
    <w:p w14:paraId="03E708ED" w14:textId="77777777" w:rsidR="00DF5027" w:rsidRPr="006046DF" w:rsidRDefault="00DF5027"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While significantly reduced over CS1, CS2 still has type 2 error on bullet lands that are higher than the error achieved on the –much larger– </w:t>
      </w:r>
      <w:proofErr w:type="spellStart"/>
      <w:r w:rsidRPr="006046DF">
        <w:rPr>
          <w:rFonts w:ascii="Times New Roman" w:hAnsi="Times New Roman" w:cs="Times New Roman"/>
          <w:w w:val="105"/>
          <w:sz w:val="24"/>
          <w:szCs w:val="24"/>
        </w:rPr>
        <w:t>toolmarks</w:t>
      </w:r>
      <w:proofErr w:type="spellEnd"/>
      <w:r w:rsidRPr="006046DF">
        <w:rPr>
          <w:rFonts w:ascii="Times New Roman" w:hAnsi="Times New Roman" w:cs="Times New Roman"/>
          <w:w w:val="105"/>
          <w:sz w:val="24"/>
          <w:szCs w:val="24"/>
        </w:rPr>
        <w:t>. Applying these methods to the high-resolution scans provided by CSAFE shows that better scanning methodology does not guarantee a better matching performance.</w:t>
      </w:r>
    </w:p>
    <w:p w14:paraId="514E19CE" w14:textId="6DB66DA4" w:rsidR="004405C9" w:rsidRPr="006046DF" w:rsidRDefault="00DF5027" w:rsidP="00871C17">
      <w:p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Different avenues for improving the performance of the </w:t>
      </w:r>
      <w:proofErr w:type="spellStart"/>
      <w:r w:rsidRPr="006046DF">
        <w:rPr>
          <w:rFonts w:ascii="Times New Roman" w:hAnsi="Times New Roman" w:cs="Times New Roman"/>
          <w:w w:val="105"/>
          <w:sz w:val="24"/>
          <w:szCs w:val="24"/>
        </w:rPr>
        <w:t>Chumbley</w:t>
      </w:r>
      <w:proofErr w:type="spellEnd"/>
      <w:r w:rsidRPr="006046DF">
        <w:rPr>
          <w:rFonts w:ascii="Times New Roman" w:hAnsi="Times New Roman" w:cs="Times New Roman"/>
          <w:w w:val="105"/>
          <w:sz w:val="24"/>
          <w:szCs w:val="24"/>
        </w:rPr>
        <w:t>-score are still open: (</w:t>
      </w:r>
      <w:proofErr w:type="spellStart"/>
      <w:r w:rsidRPr="006046DF">
        <w:rPr>
          <w:rFonts w:ascii="Times New Roman" w:hAnsi="Times New Roman" w:cs="Times New Roman"/>
          <w:w w:val="105"/>
          <w:sz w:val="24"/>
          <w:szCs w:val="24"/>
        </w:rPr>
        <w:t>i</w:t>
      </w:r>
      <w:proofErr w:type="spellEnd"/>
      <w:r w:rsidRPr="006046DF">
        <w:rPr>
          <w:rFonts w:ascii="Times New Roman" w:hAnsi="Times New Roman" w:cs="Times New Roman"/>
          <w:w w:val="105"/>
          <w:sz w:val="24"/>
          <w:szCs w:val="24"/>
        </w:rPr>
        <w:t xml:space="preserve">) When making the original </w:t>
      </w:r>
      <w:proofErr w:type="spellStart"/>
      <w:r w:rsidRPr="006046DF">
        <w:rPr>
          <w:rFonts w:ascii="Times New Roman" w:hAnsi="Times New Roman" w:cs="Times New Roman"/>
          <w:w w:val="105"/>
          <w:sz w:val="24"/>
          <w:szCs w:val="24"/>
        </w:rPr>
        <w:t>Chumbley</w:t>
      </w:r>
      <w:proofErr w:type="spellEnd"/>
      <w:r w:rsidRPr="006046DF">
        <w:rPr>
          <w:rFonts w:ascii="Times New Roman" w:hAnsi="Times New Roman" w:cs="Times New Roman"/>
          <w:w w:val="105"/>
          <w:sz w:val="24"/>
          <w:szCs w:val="24"/>
        </w:rPr>
        <w:t xml:space="preserve"> Score deterministic, </w:t>
      </w:r>
      <w:proofErr w:type="spellStart"/>
      <w:r w:rsidRPr="006046DF">
        <w:rPr>
          <w:rFonts w:ascii="Times New Roman" w:hAnsi="Times New Roman" w:cs="Times New Roman"/>
          <w:w w:val="105"/>
          <w:sz w:val="24"/>
          <w:szCs w:val="24"/>
        </w:rPr>
        <w:t>Hadler</w:t>
      </w:r>
      <w:proofErr w:type="spellEnd"/>
      <w:r w:rsidRPr="006046DF">
        <w:rPr>
          <w:rFonts w:ascii="Times New Roman" w:hAnsi="Times New Roman" w:cs="Times New Roman"/>
          <w:w w:val="105"/>
          <w:sz w:val="24"/>
          <w:szCs w:val="24"/>
        </w:rPr>
        <w:t xml:space="preserve"> and Morris </w:t>
      </w:r>
      <w:hyperlink w:anchor="_bookmark3" w:history="1">
        <w:r w:rsidRPr="006046DF">
          <w:rPr>
            <w:rStyle w:val="Hyperlink"/>
            <w:rFonts w:ascii="Times New Roman" w:hAnsi="Times New Roman" w:cs="Times New Roman"/>
            <w:color w:val="auto"/>
            <w:w w:val="105"/>
            <w:sz w:val="24"/>
            <w:szCs w:val="24"/>
            <w:u w:val="none"/>
          </w:rPr>
          <w:t xml:space="preserve">(1) </w:t>
        </w:r>
      </w:hyperlink>
      <w:r w:rsidRPr="006046DF">
        <w:rPr>
          <w:rFonts w:ascii="Times New Roman" w:hAnsi="Times New Roman" w:cs="Times New Roman"/>
          <w:w w:val="105"/>
          <w:sz w:val="24"/>
          <w:szCs w:val="24"/>
        </w:rPr>
        <w:t xml:space="preserve">rely on an optimal shift based on the maximum cross-correlation between two markings. An erroneous decision in identifying the </w:t>
      </w:r>
      <w:proofErr w:type="spellStart"/>
      <w:r w:rsidRPr="006046DF">
        <w:rPr>
          <w:rFonts w:ascii="Times New Roman" w:hAnsi="Times New Roman" w:cs="Times New Roman"/>
          <w:w w:val="105"/>
          <w:sz w:val="24"/>
          <w:szCs w:val="24"/>
        </w:rPr>
        <w:t>optimial</w:t>
      </w:r>
      <w:proofErr w:type="spellEnd"/>
      <w:r w:rsidRPr="006046DF">
        <w:rPr>
          <w:rFonts w:ascii="Times New Roman" w:hAnsi="Times New Roman" w:cs="Times New Roman"/>
          <w:w w:val="105"/>
          <w:sz w:val="24"/>
          <w:szCs w:val="24"/>
        </w:rPr>
        <w:t xml:space="preserve"> shift between markings leads almost always to a missed identification. CS2 is still susceptible to this source of errors. (ii) Bullets usually have multiple lands – in the case of Ruger P85s as used in the Hamby study, there are six lands for each bullet. As shown by Chu et al. </w:t>
      </w:r>
      <w:hyperlink w:anchor="_bookmark26" w:history="1">
        <w:r w:rsidRPr="006046DF">
          <w:rPr>
            <w:rStyle w:val="Hyperlink"/>
            <w:rFonts w:ascii="Times New Roman" w:hAnsi="Times New Roman" w:cs="Times New Roman"/>
            <w:color w:val="auto"/>
            <w:w w:val="105"/>
            <w:sz w:val="24"/>
            <w:szCs w:val="24"/>
            <w:u w:val="none"/>
          </w:rPr>
          <w:t xml:space="preserve">(24) </w:t>
        </w:r>
      </w:hyperlink>
      <w:r w:rsidRPr="006046DF">
        <w:rPr>
          <w:rFonts w:ascii="Times New Roman" w:hAnsi="Times New Roman" w:cs="Times New Roman"/>
          <w:w w:val="105"/>
          <w:sz w:val="24"/>
          <w:szCs w:val="24"/>
        </w:rPr>
        <w:t>in the example of the cross-correlation between lands, we will be able to get more power out of the test by adapting the algorithm to make use of the relative position of a land on the bullet to combine multiple land-to-land comparisons into a single bullet-to-bullet comparison.</w:t>
      </w:r>
    </w:p>
    <w:p w14:paraId="07B38893" w14:textId="2CE29FC1" w:rsidR="008548D2" w:rsidRPr="006046DF" w:rsidRDefault="008548D2" w:rsidP="00CC57DE">
      <w:pPr>
        <w:pStyle w:val="Heading1"/>
        <w:spacing w:after="240"/>
        <w:rPr>
          <w:rFonts w:ascii="Times New Roman" w:hAnsi="Times New Roman" w:cs="Times New Roman"/>
          <w:b/>
          <w:color w:val="auto"/>
          <w:w w:val="105"/>
          <w:sz w:val="34"/>
          <w:szCs w:val="34"/>
        </w:rPr>
      </w:pPr>
      <w:r w:rsidRPr="006046DF">
        <w:rPr>
          <w:rFonts w:ascii="Times New Roman" w:hAnsi="Times New Roman" w:cs="Times New Roman"/>
          <w:b/>
          <w:color w:val="auto"/>
          <w:w w:val="105"/>
          <w:sz w:val="34"/>
          <w:szCs w:val="34"/>
        </w:rPr>
        <w:lastRenderedPageBreak/>
        <w:t>References</w:t>
      </w:r>
    </w:p>
    <w:p w14:paraId="0E9EBC7B" w14:textId="66515970"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6046DF">
        <w:rPr>
          <w:rFonts w:ascii="Times New Roman" w:hAnsi="Times New Roman" w:cs="Times New Roman"/>
          <w:w w:val="105"/>
          <w:sz w:val="24"/>
          <w:szCs w:val="24"/>
        </w:rPr>
        <w:t>Hadler</w:t>
      </w:r>
      <w:proofErr w:type="spellEnd"/>
      <w:r w:rsidRPr="006046DF">
        <w:rPr>
          <w:rFonts w:ascii="Times New Roman" w:hAnsi="Times New Roman" w:cs="Times New Roman"/>
          <w:w w:val="105"/>
          <w:sz w:val="24"/>
          <w:szCs w:val="24"/>
        </w:rPr>
        <w:t xml:space="preserve"> JR, Morris MD. An Improved Version of a Tool Mark Comparison </w:t>
      </w:r>
      <w:proofErr w:type="spellStart"/>
      <w:r w:rsidRPr="006046DF">
        <w:rPr>
          <w:rFonts w:ascii="Times New Roman" w:hAnsi="Times New Roman" w:cs="Times New Roman"/>
          <w:w w:val="105"/>
          <w:sz w:val="24"/>
          <w:szCs w:val="24"/>
        </w:rPr>
        <w:t>Algo</w:t>
      </w:r>
      <w:proofErr w:type="spellEnd"/>
      <w:r w:rsidRPr="006046DF">
        <w:rPr>
          <w:rFonts w:ascii="Times New Roman" w:hAnsi="Times New Roman" w:cs="Times New Roman"/>
          <w:w w:val="105"/>
          <w:sz w:val="24"/>
          <w:szCs w:val="24"/>
        </w:rPr>
        <w:t xml:space="preserve">- </w:t>
      </w:r>
      <w:proofErr w:type="spellStart"/>
      <w:r w:rsidRPr="006046DF">
        <w:rPr>
          <w:rFonts w:ascii="Times New Roman" w:hAnsi="Times New Roman" w:cs="Times New Roman"/>
          <w:w w:val="105"/>
          <w:sz w:val="24"/>
          <w:szCs w:val="24"/>
        </w:rPr>
        <w:t>rithm</w:t>
      </w:r>
      <w:proofErr w:type="spellEnd"/>
      <w:r w:rsidRPr="006046DF">
        <w:rPr>
          <w:rFonts w:ascii="Times New Roman" w:hAnsi="Times New Roman" w:cs="Times New Roman"/>
          <w:w w:val="105"/>
          <w:sz w:val="24"/>
          <w:szCs w:val="24"/>
        </w:rPr>
        <w:t xml:space="preserve">. J Forensic Sci </w:t>
      </w:r>
      <w:proofErr w:type="gramStart"/>
      <w:r w:rsidRPr="006046DF">
        <w:rPr>
          <w:rFonts w:ascii="Times New Roman" w:hAnsi="Times New Roman" w:cs="Times New Roman"/>
          <w:w w:val="105"/>
          <w:sz w:val="24"/>
          <w:szCs w:val="24"/>
        </w:rPr>
        <w:t>2018;63:849</w:t>
      </w:r>
      <w:proofErr w:type="gramEnd"/>
      <w:r w:rsidRPr="006046DF">
        <w:rPr>
          <w:rFonts w:ascii="Times New Roman" w:hAnsi="Times New Roman" w:cs="Times New Roman"/>
          <w:w w:val="105"/>
          <w:sz w:val="24"/>
          <w:szCs w:val="24"/>
        </w:rPr>
        <w:t xml:space="preserve">–855. </w:t>
      </w:r>
      <w:bookmarkStart w:id="14" w:name="_bookmark4"/>
      <w:bookmarkEnd w:id="14"/>
    </w:p>
    <w:p w14:paraId="7B10E4ED" w14:textId="796ABB42"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AFTE Glossary. Theory of Identification as it Relates to </w:t>
      </w:r>
      <w:proofErr w:type="spellStart"/>
      <w:r w:rsidRPr="006046DF">
        <w:rPr>
          <w:rFonts w:ascii="Times New Roman" w:hAnsi="Times New Roman" w:cs="Times New Roman"/>
          <w:w w:val="105"/>
          <w:sz w:val="24"/>
          <w:szCs w:val="24"/>
        </w:rPr>
        <w:t>Toolmarks</w:t>
      </w:r>
      <w:proofErr w:type="spellEnd"/>
      <w:r w:rsidRPr="006046DF">
        <w:rPr>
          <w:rFonts w:ascii="Times New Roman" w:hAnsi="Times New Roman" w:cs="Times New Roman"/>
          <w:w w:val="105"/>
          <w:sz w:val="24"/>
          <w:szCs w:val="24"/>
        </w:rPr>
        <w:t xml:space="preserve">. AFTE Journal </w:t>
      </w:r>
      <w:proofErr w:type="gramStart"/>
      <w:r w:rsidRPr="006046DF">
        <w:rPr>
          <w:rFonts w:ascii="Times New Roman" w:hAnsi="Times New Roman" w:cs="Times New Roman"/>
          <w:w w:val="105"/>
          <w:sz w:val="24"/>
          <w:szCs w:val="24"/>
        </w:rPr>
        <w:t>1998;30:86</w:t>
      </w:r>
      <w:proofErr w:type="gramEnd"/>
      <w:r w:rsidRPr="006046DF">
        <w:rPr>
          <w:rFonts w:ascii="Times New Roman" w:hAnsi="Times New Roman" w:cs="Times New Roman"/>
          <w:w w:val="105"/>
          <w:sz w:val="24"/>
          <w:szCs w:val="24"/>
        </w:rPr>
        <w:t>–88.</w:t>
      </w:r>
      <w:bookmarkStart w:id="15" w:name="_bookmark5"/>
      <w:bookmarkEnd w:id="15"/>
    </w:p>
    <w:p w14:paraId="6C81EC05" w14:textId="76D9F953" w:rsidR="00E1506F" w:rsidRPr="006046DF" w:rsidRDefault="00E1506F" w:rsidP="006046DF">
      <w:pPr>
        <w:numPr>
          <w:ilvl w:val="0"/>
          <w:numId w:val="2"/>
        </w:numPr>
        <w:spacing w:line="360" w:lineRule="auto"/>
        <w:jc w:val="left"/>
        <w:rPr>
          <w:rFonts w:ascii="Times New Roman" w:hAnsi="Times New Roman" w:cs="Times New Roman"/>
          <w:w w:val="105"/>
          <w:sz w:val="24"/>
          <w:szCs w:val="24"/>
        </w:rPr>
      </w:pPr>
      <w:r w:rsidRPr="006046DF">
        <w:rPr>
          <w:rFonts w:ascii="Times New Roman" w:hAnsi="Times New Roman" w:cs="Times New Roman"/>
          <w:w w:val="105"/>
          <w:sz w:val="24"/>
          <w:szCs w:val="24"/>
        </w:rPr>
        <w:t>National Research Council. Strengthening Forensic Science in the United States: A Path Forward. Washington, DC:</w:t>
      </w:r>
      <w:r w:rsidRPr="006046DF">
        <w:rPr>
          <w:rFonts w:ascii="Times New Roman" w:hAnsi="Times New Roman" w:cs="Times New Roman"/>
          <w:w w:val="105"/>
          <w:sz w:val="24"/>
          <w:szCs w:val="24"/>
        </w:rPr>
        <w:tab/>
        <w:t>The</w:t>
      </w:r>
      <w:r w:rsidR="006046DF">
        <w:rPr>
          <w:rFonts w:ascii="Times New Roman" w:hAnsi="Times New Roman" w:cs="Times New Roman"/>
          <w:w w:val="105"/>
          <w:sz w:val="24"/>
          <w:szCs w:val="24"/>
        </w:rPr>
        <w:t xml:space="preserve"> </w:t>
      </w:r>
      <w:r w:rsidRPr="006046DF">
        <w:rPr>
          <w:rFonts w:ascii="Times New Roman" w:hAnsi="Times New Roman" w:cs="Times New Roman"/>
          <w:w w:val="105"/>
          <w:sz w:val="24"/>
          <w:szCs w:val="24"/>
        </w:rPr>
        <w:t>National</w:t>
      </w:r>
      <w:r w:rsidR="006046DF">
        <w:rPr>
          <w:rFonts w:ascii="Times New Roman" w:hAnsi="Times New Roman" w:cs="Times New Roman"/>
          <w:w w:val="105"/>
          <w:sz w:val="24"/>
          <w:szCs w:val="24"/>
        </w:rPr>
        <w:t xml:space="preserve"> </w:t>
      </w:r>
      <w:r w:rsidRPr="006046DF">
        <w:rPr>
          <w:rFonts w:ascii="Times New Roman" w:hAnsi="Times New Roman" w:cs="Times New Roman"/>
          <w:w w:val="105"/>
          <w:sz w:val="24"/>
          <w:szCs w:val="24"/>
        </w:rPr>
        <w:t>Academies Press;</w:t>
      </w:r>
      <w:r w:rsidR="006046DF">
        <w:rPr>
          <w:rFonts w:ascii="Times New Roman" w:hAnsi="Times New Roman" w:cs="Times New Roman"/>
          <w:w w:val="105"/>
          <w:sz w:val="24"/>
          <w:szCs w:val="24"/>
        </w:rPr>
        <w:t xml:space="preserve"> </w:t>
      </w:r>
      <w:r w:rsidRPr="006046DF">
        <w:rPr>
          <w:rFonts w:ascii="Times New Roman" w:hAnsi="Times New Roman" w:cs="Times New Roman"/>
          <w:w w:val="105"/>
          <w:sz w:val="24"/>
          <w:szCs w:val="24"/>
        </w:rPr>
        <w:t>2009.</w:t>
      </w:r>
      <w:r w:rsidR="006046DF">
        <w:rPr>
          <w:rFonts w:ascii="Times New Roman" w:hAnsi="Times New Roman" w:cs="Times New Roman"/>
          <w:w w:val="105"/>
          <w:sz w:val="24"/>
          <w:szCs w:val="24"/>
        </w:rPr>
        <w:t xml:space="preserve"> </w:t>
      </w:r>
      <w:hyperlink r:id="rId9" w:history="1">
        <w:r w:rsidR="006046DF" w:rsidRPr="00476B44">
          <w:rPr>
            <w:rStyle w:val="Hyperlink"/>
            <w:rFonts w:ascii="Times New Roman" w:hAnsi="Times New Roman" w:cs="Times New Roman"/>
            <w:w w:val="105"/>
            <w:sz w:val="24"/>
            <w:szCs w:val="24"/>
          </w:rPr>
          <w:t>https://www.nap</w:t>
        </w:r>
        <w:r w:rsidR="006046DF" w:rsidRPr="00476B44">
          <w:rPr>
            <w:rStyle w:val="Hyperlink"/>
            <w:rFonts w:ascii="Times New Roman" w:hAnsi="Times New Roman" w:cs="Times New Roman"/>
            <w:w w:val="105"/>
            <w:sz w:val="24"/>
            <w:szCs w:val="24"/>
          </w:rPr>
          <w:t>.</w:t>
        </w:r>
        <w:r w:rsidR="006046DF" w:rsidRPr="00476B44">
          <w:rPr>
            <w:rStyle w:val="Hyperlink"/>
            <w:rFonts w:ascii="Times New Roman" w:hAnsi="Times New Roman" w:cs="Times New Roman"/>
            <w:w w:val="105"/>
            <w:sz w:val="24"/>
            <w:szCs w:val="24"/>
          </w:rPr>
          <w:t>edu/catalog/12589/strengthening-forensic-science-in-the-united-states-a-path-forward</w:t>
        </w:r>
      </w:hyperlink>
      <w:r w:rsidR="006046DF">
        <w:rPr>
          <w:rStyle w:val="Hyperlink"/>
          <w:rFonts w:ascii="Times New Roman" w:hAnsi="Times New Roman" w:cs="Times New Roman"/>
          <w:color w:val="auto"/>
          <w:w w:val="105"/>
          <w:sz w:val="24"/>
          <w:szCs w:val="24"/>
          <w:u w:val="none"/>
        </w:rPr>
        <w:t xml:space="preserve"> </w:t>
      </w:r>
      <w:r w:rsidRPr="006046DF">
        <w:rPr>
          <w:rFonts w:ascii="Times New Roman" w:hAnsi="Times New Roman" w:cs="Times New Roman"/>
          <w:w w:val="105"/>
          <w:sz w:val="24"/>
          <w:szCs w:val="24"/>
        </w:rPr>
        <w:t>(accessed 7-August-2018).</w:t>
      </w:r>
      <w:bookmarkStart w:id="16" w:name="_bookmark6"/>
      <w:bookmarkEnd w:id="16"/>
    </w:p>
    <w:p w14:paraId="71F16ADD" w14:textId="233ECAC2" w:rsidR="00E1506F" w:rsidRPr="006046DF" w:rsidRDefault="00E1506F" w:rsidP="006046DF">
      <w:pPr>
        <w:numPr>
          <w:ilvl w:val="0"/>
          <w:numId w:val="2"/>
        </w:numPr>
        <w:spacing w:line="360" w:lineRule="auto"/>
        <w:jc w:val="left"/>
        <w:rPr>
          <w:rFonts w:ascii="Times New Roman" w:hAnsi="Times New Roman" w:cs="Times New Roman"/>
          <w:w w:val="105"/>
          <w:sz w:val="24"/>
          <w:szCs w:val="24"/>
        </w:rPr>
      </w:pPr>
      <w:r w:rsidRPr="006046DF">
        <w:rPr>
          <w:rFonts w:ascii="Times New Roman" w:hAnsi="Times New Roman" w:cs="Times New Roman"/>
          <w:w w:val="105"/>
          <w:sz w:val="24"/>
          <w:szCs w:val="24"/>
        </w:rPr>
        <w:t>President’s Council of Advisors on Science and Technology. Report on Forensic Science in Criminal Courts: Ensuring Scienti</w:t>
      </w:r>
      <w:bookmarkStart w:id="17" w:name="_GoBack"/>
      <w:bookmarkEnd w:id="17"/>
      <w:r w:rsidRPr="006046DF">
        <w:rPr>
          <w:rFonts w:ascii="Times New Roman" w:hAnsi="Times New Roman" w:cs="Times New Roman"/>
          <w:w w:val="105"/>
          <w:sz w:val="24"/>
          <w:szCs w:val="24"/>
        </w:rPr>
        <w:t>fic Validity of Feature-Comparison Methods;</w:t>
      </w:r>
      <w:r w:rsidR="006046DF">
        <w:rPr>
          <w:rFonts w:ascii="Times New Roman" w:hAnsi="Times New Roman" w:cs="Times New Roman"/>
          <w:w w:val="105"/>
          <w:sz w:val="24"/>
          <w:szCs w:val="24"/>
        </w:rPr>
        <w:t xml:space="preserve"> </w:t>
      </w:r>
      <w:r w:rsidRPr="006046DF">
        <w:rPr>
          <w:rFonts w:ascii="Times New Roman" w:hAnsi="Times New Roman" w:cs="Times New Roman"/>
          <w:w w:val="105"/>
          <w:sz w:val="24"/>
          <w:szCs w:val="24"/>
        </w:rPr>
        <w:t>2016.</w:t>
      </w:r>
      <w:r w:rsidR="006046DF">
        <w:rPr>
          <w:rFonts w:ascii="Times New Roman" w:hAnsi="Times New Roman" w:cs="Times New Roman"/>
          <w:w w:val="105"/>
          <w:sz w:val="24"/>
          <w:szCs w:val="24"/>
        </w:rPr>
        <w:t xml:space="preserve"> </w:t>
      </w:r>
      <w:hyperlink r:id="rId10" w:history="1">
        <w:r w:rsidR="006046DF" w:rsidRPr="00476B44">
          <w:rPr>
            <w:rStyle w:val="Hyperlink"/>
            <w:rFonts w:ascii="Times New Roman" w:hAnsi="Times New Roman" w:cs="Times New Roman"/>
            <w:w w:val="105"/>
            <w:sz w:val="24"/>
            <w:szCs w:val="24"/>
          </w:rPr>
          <w:t>https://obamawhitehouse.arc</w:t>
        </w:r>
        <w:r w:rsidR="006046DF" w:rsidRPr="00476B44">
          <w:rPr>
            <w:rStyle w:val="Hyperlink"/>
            <w:rFonts w:ascii="Times New Roman" w:hAnsi="Times New Roman" w:cs="Times New Roman"/>
            <w:w w:val="105"/>
            <w:sz w:val="24"/>
            <w:szCs w:val="24"/>
          </w:rPr>
          <w:t>h</w:t>
        </w:r>
        <w:r w:rsidR="006046DF" w:rsidRPr="00476B44">
          <w:rPr>
            <w:rStyle w:val="Hyperlink"/>
            <w:rFonts w:ascii="Times New Roman" w:hAnsi="Times New Roman" w:cs="Times New Roman"/>
            <w:w w:val="105"/>
            <w:sz w:val="24"/>
            <w:szCs w:val="24"/>
          </w:rPr>
          <w:t>ives.gov/sites/default/files/microsites/ostp/PCAST/pcast_forensic_science_report_final.pdf</w:t>
        </w:r>
      </w:hyperlink>
      <w:r w:rsidRPr="006046DF">
        <w:rPr>
          <w:rFonts w:ascii="Times New Roman" w:hAnsi="Times New Roman" w:cs="Times New Roman"/>
          <w:w w:val="105"/>
          <w:sz w:val="24"/>
          <w:szCs w:val="24"/>
        </w:rPr>
        <w:t xml:space="preserve">  (accessed 2018-08-07).</w:t>
      </w:r>
      <w:bookmarkStart w:id="18" w:name="_bookmark7"/>
      <w:bookmarkEnd w:id="18"/>
    </w:p>
    <w:p w14:paraId="625B5C5E" w14:textId="0D54313B"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De Kinder J, </w:t>
      </w:r>
      <w:proofErr w:type="spellStart"/>
      <w:r w:rsidRPr="006046DF">
        <w:rPr>
          <w:rFonts w:ascii="Times New Roman" w:hAnsi="Times New Roman" w:cs="Times New Roman"/>
          <w:w w:val="105"/>
          <w:sz w:val="24"/>
          <w:szCs w:val="24"/>
        </w:rPr>
        <w:t>Prevot</w:t>
      </w:r>
      <w:proofErr w:type="spellEnd"/>
      <w:r w:rsidRPr="006046DF">
        <w:rPr>
          <w:rFonts w:ascii="Times New Roman" w:hAnsi="Times New Roman" w:cs="Times New Roman"/>
          <w:w w:val="105"/>
          <w:sz w:val="24"/>
          <w:szCs w:val="24"/>
        </w:rPr>
        <w:t xml:space="preserve"> P, </w:t>
      </w:r>
      <w:proofErr w:type="spellStart"/>
      <w:r w:rsidRPr="006046DF">
        <w:rPr>
          <w:rFonts w:ascii="Times New Roman" w:hAnsi="Times New Roman" w:cs="Times New Roman"/>
          <w:w w:val="105"/>
          <w:sz w:val="24"/>
          <w:szCs w:val="24"/>
        </w:rPr>
        <w:t>Pirlot</w:t>
      </w:r>
      <w:proofErr w:type="spellEnd"/>
      <w:r w:rsidRPr="006046DF">
        <w:rPr>
          <w:rFonts w:ascii="Times New Roman" w:hAnsi="Times New Roman" w:cs="Times New Roman"/>
          <w:w w:val="105"/>
          <w:sz w:val="24"/>
          <w:szCs w:val="24"/>
        </w:rPr>
        <w:t xml:space="preserve"> M, </w:t>
      </w:r>
      <w:proofErr w:type="spellStart"/>
      <w:r w:rsidRPr="006046DF">
        <w:rPr>
          <w:rFonts w:ascii="Times New Roman" w:hAnsi="Times New Roman" w:cs="Times New Roman"/>
          <w:w w:val="105"/>
          <w:sz w:val="24"/>
          <w:szCs w:val="24"/>
        </w:rPr>
        <w:t>Nys</w:t>
      </w:r>
      <w:proofErr w:type="spellEnd"/>
      <w:r w:rsidRPr="006046DF">
        <w:rPr>
          <w:rFonts w:ascii="Times New Roman" w:hAnsi="Times New Roman" w:cs="Times New Roman"/>
          <w:w w:val="105"/>
          <w:sz w:val="24"/>
          <w:szCs w:val="24"/>
        </w:rPr>
        <w:t xml:space="preserve"> B. Surface topology of bullet striations: an innovating technique. AFTE Journal 1998;30(2):294–299.</w:t>
      </w:r>
      <w:bookmarkStart w:id="19" w:name="_bookmark8"/>
      <w:bookmarkEnd w:id="19"/>
    </w:p>
    <w:p w14:paraId="5961AAD5" w14:textId="444691FC"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De Kinder J, </w:t>
      </w:r>
      <w:proofErr w:type="spellStart"/>
      <w:r w:rsidRPr="006046DF">
        <w:rPr>
          <w:rFonts w:ascii="Times New Roman" w:hAnsi="Times New Roman" w:cs="Times New Roman"/>
          <w:w w:val="105"/>
          <w:sz w:val="24"/>
          <w:szCs w:val="24"/>
        </w:rPr>
        <w:t>Bonifanti</w:t>
      </w:r>
      <w:proofErr w:type="spellEnd"/>
      <w:r w:rsidRPr="006046DF">
        <w:rPr>
          <w:rFonts w:ascii="Times New Roman" w:hAnsi="Times New Roman" w:cs="Times New Roman"/>
          <w:w w:val="105"/>
          <w:sz w:val="24"/>
          <w:szCs w:val="24"/>
        </w:rPr>
        <w:t xml:space="preserve"> M. Automated comparison of bullet striations based on 3D topography. Forensic Sci Int </w:t>
      </w:r>
      <w:proofErr w:type="gramStart"/>
      <w:r w:rsidRPr="006046DF">
        <w:rPr>
          <w:rFonts w:ascii="Times New Roman" w:hAnsi="Times New Roman" w:cs="Times New Roman"/>
          <w:w w:val="105"/>
          <w:sz w:val="24"/>
          <w:szCs w:val="24"/>
        </w:rPr>
        <w:t>1999;101:85</w:t>
      </w:r>
      <w:proofErr w:type="gramEnd"/>
      <w:r w:rsidRPr="006046DF">
        <w:rPr>
          <w:rFonts w:ascii="Times New Roman" w:hAnsi="Times New Roman" w:cs="Times New Roman"/>
          <w:w w:val="105"/>
          <w:sz w:val="24"/>
          <w:szCs w:val="24"/>
        </w:rPr>
        <w:t>–93.</w:t>
      </w:r>
      <w:bookmarkStart w:id="20" w:name="_bookmark9"/>
      <w:bookmarkEnd w:id="20"/>
    </w:p>
    <w:p w14:paraId="5ED97F7A" w14:textId="35D8CDF3"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Bachrach B. Development of a 3D-based Automated Firearms Evidence Comparison System. J Forensic Sci 2002;47(6):1253–1264.</w:t>
      </w:r>
      <w:bookmarkStart w:id="21" w:name="_bookmark10"/>
      <w:bookmarkEnd w:id="21"/>
    </w:p>
    <w:p w14:paraId="2F3B3290" w14:textId="65DCB35A"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6046DF">
        <w:rPr>
          <w:rFonts w:ascii="Times New Roman" w:hAnsi="Times New Roman" w:cs="Times New Roman"/>
          <w:w w:val="105"/>
          <w:sz w:val="24"/>
          <w:szCs w:val="24"/>
        </w:rPr>
        <w:t>Vorburger</w:t>
      </w:r>
      <w:proofErr w:type="spellEnd"/>
      <w:r w:rsidRPr="006046DF">
        <w:rPr>
          <w:rFonts w:ascii="Times New Roman" w:hAnsi="Times New Roman" w:cs="Times New Roman"/>
          <w:w w:val="105"/>
          <w:sz w:val="24"/>
          <w:szCs w:val="24"/>
        </w:rPr>
        <w:t xml:space="preserve"> TV, Song J, </w:t>
      </w:r>
      <w:proofErr w:type="spellStart"/>
      <w:r w:rsidRPr="006046DF">
        <w:rPr>
          <w:rFonts w:ascii="Times New Roman" w:hAnsi="Times New Roman" w:cs="Times New Roman"/>
          <w:w w:val="105"/>
          <w:sz w:val="24"/>
          <w:szCs w:val="24"/>
        </w:rPr>
        <w:t>Petraco</w:t>
      </w:r>
      <w:proofErr w:type="spellEnd"/>
      <w:r w:rsidRPr="006046DF">
        <w:rPr>
          <w:rFonts w:ascii="Times New Roman" w:hAnsi="Times New Roman" w:cs="Times New Roman"/>
          <w:w w:val="105"/>
          <w:sz w:val="24"/>
          <w:szCs w:val="24"/>
        </w:rPr>
        <w:t xml:space="preserve"> N. Topography measurements and applications in ballistics and tool mark identifications. Surface topography: metrology and properties 2016;4(1):013002.</w:t>
      </w:r>
      <w:bookmarkStart w:id="22" w:name="_bookmark11"/>
      <w:bookmarkEnd w:id="22"/>
    </w:p>
    <w:p w14:paraId="30C37CE4" w14:textId="77777777" w:rsidR="008F29DD" w:rsidRPr="006046DF"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6046DF">
        <w:rPr>
          <w:rFonts w:ascii="Times New Roman" w:hAnsi="Times New Roman" w:cs="Times New Roman"/>
          <w:w w:val="105"/>
          <w:sz w:val="24"/>
          <w:szCs w:val="24"/>
        </w:rPr>
        <w:t>Faden</w:t>
      </w:r>
      <w:proofErr w:type="spellEnd"/>
      <w:r w:rsidRPr="006046DF">
        <w:rPr>
          <w:rFonts w:ascii="Times New Roman" w:hAnsi="Times New Roman" w:cs="Times New Roman"/>
          <w:w w:val="105"/>
          <w:sz w:val="24"/>
          <w:szCs w:val="24"/>
        </w:rPr>
        <w:t xml:space="preserve"> D, Kidd J, Craft J, </w:t>
      </w:r>
      <w:proofErr w:type="spellStart"/>
      <w:r w:rsidRPr="006046DF">
        <w:rPr>
          <w:rFonts w:ascii="Times New Roman" w:hAnsi="Times New Roman" w:cs="Times New Roman"/>
          <w:w w:val="105"/>
          <w:sz w:val="24"/>
          <w:szCs w:val="24"/>
        </w:rPr>
        <w:t>Chumbley</w:t>
      </w:r>
      <w:proofErr w:type="spellEnd"/>
      <w:r w:rsidRPr="006046DF">
        <w:rPr>
          <w:rFonts w:ascii="Times New Roman" w:hAnsi="Times New Roman" w:cs="Times New Roman"/>
          <w:w w:val="105"/>
          <w:sz w:val="24"/>
          <w:szCs w:val="24"/>
        </w:rPr>
        <w:t xml:space="preserve"> LS, Morris MD, </w:t>
      </w:r>
      <w:proofErr w:type="spellStart"/>
      <w:r w:rsidRPr="006046DF">
        <w:rPr>
          <w:rFonts w:ascii="Times New Roman" w:hAnsi="Times New Roman" w:cs="Times New Roman"/>
          <w:w w:val="105"/>
          <w:sz w:val="24"/>
          <w:szCs w:val="24"/>
        </w:rPr>
        <w:t>Genalo</w:t>
      </w:r>
      <w:proofErr w:type="spellEnd"/>
      <w:r w:rsidRPr="006046DF">
        <w:rPr>
          <w:rFonts w:ascii="Times New Roman" w:hAnsi="Times New Roman" w:cs="Times New Roman"/>
          <w:w w:val="105"/>
          <w:sz w:val="24"/>
          <w:szCs w:val="24"/>
        </w:rPr>
        <w:t xml:space="preserve"> LJ, et al. Statistical Confirmation of Empirical Observations Concerning </w:t>
      </w:r>
      <w:proofErr w:type="spellStart"/>
      <w:r w:rsidRPr="006046DF">
        <w:rPr>
          <w:rFonts w:ascii="Times New Roman" w:hAnsi="Times New Roman" w:cs="Times New Roman"/>
          <w:w w:val="105"/>
          <w:sz w:val="24"/>
          <w:szCs w:val="24"/>
        </w:rPr>
        <w:t>Toolmark</w:t>
      </w:r>
      <w:proofErr w:type="spellEnd"/>
      <w:r w:rsidRPr="006046DF">
        <w:rPr>
          <w:rFonts w:ascii="Times New Roman" w:hAnsi="Times New Roman" w:cs="Times New Roman"/>
          <w:w w:val="105"/>
          <w:sz w:val="24"/>
          <w:szCs w:val="24"/>
        </w:rPr>
        <w:t xml:space="preserve"> Striae. AFTE Journal 2007;39(2):205–214.</w:t>
      </w:r>
    </w:p>
    <w:p w14:paraId="2B8CB5C8" w14:textId="24CEE8BE"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6046DF">
        <w:rPr>
          <w:rFonts w:ascii="Times New Roman" w:hAnsi="Times New Roman" w:cs="Times New Roman"/>
          <w:w w:val="105"/>
          <w:sz w:val="24"/>
          <w:szCs w:val="24"/>
        </w:rPr>
        <w:lastRenderedPageBreak/>
        <w:t>Chumbley</w:t>
      </w:r>
      <w:proofErr w:type="spellEnd"/>
      <w:r w:rsidRPr="006046DF">
        <w:rPr>
          <w:rFonts w:ascii="Times New Roman" w:hAnsi="Times New Roman" w:cs="Times New Roman"/>
          <w:w w:val="105"/>
          <w:sz w:val="24"/>
          <w:szCs w:val="24"/>
        </w:rPr>
        <w:t xml:space="preserve"> LS, Morris MD, </w:t>
      </w:r>
      <w:proofErr w:type="spellStart"/>
      <w:r w:rsidRPr="006046DF">
        <w:rPr>
          <w:rFonts w:ascii="Times New Roman" w:hAnsi="Times New Roman" w:cs="Times New Roman"/>
          <w:w w:val="105"/>
          <w:sz w:val="24"/>
          <w:szCs w:val="24"/>
        </w:rPr>
        <w:t>Kreiser</w:t>
      </w:r>
      <w:proofErr w:type="spellEnd"/>
      <w:r w:rsidRPr="006046DF">
        <w:rPr>
          <w:rFonts w:ascii="Times New Roman" w:hAnsi="Times New Roman" w:cs="Times New Roman"/>
          <w:w w:val="105"/>
          <w:sz w:val="24"/>
          <w:szCs w:val="24"/>
        </w:rPr>
        <w:t xml:space="preserve"> MJ, Fisher C, Craft J, </w:t>
      </w:r>
      <w:proofErr w:type="spellStart"/>
      <w:r w:rsidRPr="006046DF">
        <w:rPr>
          <w:rFonts w:ascii="Times New Roman" w:hAnsi="Times New Roman" w:cs="Times New Roman"/>
          <w:w w:val="105"/>
          <w:sz w:val="24"/>
          <w:szCs w:val="24"/>
        </w:rPr>
        <w:t>Genalo</w:t>
      </w:r>
      <w:proofErr w:type="spellEnd"/>
      <w:r w:rsidRPr="006046DF">
        <w:rPr>
          <w:rFonts w:ascii="Times New Roman" w:hAnsi="Times New Roman" w:cs="Times New Roman"/>
          <w:w w:val="105"/>
          <w:sz w:val="24"/>
          <w:szCs w:val="24"/>
        </w:rPr>
        <w:t xml:space="preserve"> LJ, et al. Validation of Tool Mark Comparisons Obtained Using a Quantitative, Comparative, Statistical Algorithm. J Forensic Sci 2010;55(4):953–961. </w:t>
      </w:r>
      <w:bookmarkStart w:id="23" w:name="_bookmark13"/>
      <w:bookmarkEnd w:id="23"/>
    </w:p>
    <w:p w14:paraId="12221882" w14:textId="6D3BD5F9"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Bachrach B, Jain A, Jung S, Koons R. A Statistical Validation of the Individuality and Repeatability of Striated Tool Marks: Screwdrivers and Tongue and Groove Pliers. J Forensic Sci 2010;55(2):348–357.</w:t>
      </w:r>
      <w:bookmarkStart w:id="24" w:name="_bookmark14"/>
      <w:bookmarkEnd w:id="24"/>
    </w:p>
    <w:p w14:paraId="49C9BD13" w14:textId="3F073251"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Grieve T, </w:t>
      </w:r>
      <w:proofErr w:type="spellStart"/>
      <w:r w:rsidRPr="006046DF">
        <w:rPr>
          <w:rFonts w:ascii="Times New Roman" w:hAnsi="Times New Roman" w:cs="Times New Roman"/>
          <w:w w:val="105"/>
          <w:sz w:val="24"/>
          <w:szCs w:val="24"/>
        </w:rPr>
        <w:t>Chumbley</w:t>
      </w:r>
      <w:proofErr w:type="spellEnd"/>
      <w:r w:rsidRPr="006046DF">
        <w:rPr>
          <w:rFonts w:ascii="Times New Roman" w:hAnsi="Times New Roman" w:cs="Times New Roman"/>
          <w:w w:val="105"/>
          <w:sz w:val="24"/>
          <w:szCs w:val="24"/>
        </w:rPr>
        <w:t xml:space="preserve"> LS, </w:t>
      </w:r>
      <w:proofErr w:type="spellStart"/>
      <w:r w:rsidRPr="006046DF">
        <w:rPr>
          <w:rFonts w:ascii="Times New Roman" w:hAnsi="Times New Roman" w:cs="Times New Roman"/>
          <w:w w:val="105"/>
          <w:sz w:val="24"/>
          <w:szCs w:val="24"/>
        </w:rPr>
        <w:t>Kreiser</w:t>
      </w:r>
      <w:proofErr w:type="spellEnd"/>
      <w:r w:rsidRPr="006046DF">
        <w:rPr>
          <w:rFonts w:ascii="Times New Roman" w:hAnsi="Times New Roman" w:cs="Times New Roman"/>
          <w:w w:val="105"/>
          <w:sz w:val="24"/>
          <w:szCs w:val="24"/>
        </w:rPr>
        <w:t xml:space="preserve"> J, </w:t>
      </w:r>
      <w:proofErr w:type="spellStart"/>
      <w:r w:rsidRPr="006046DF">
        <w:rPr>
          <w:rFonts w:ascii="Times New Roman" w:hAnsi="Times New Roman" w:cs="Times New Roman"/>
          <w:w w:val="105"/>
          <w:sz w:val="24"/>
          <w:szCs w:val="24"/>
        </w:rPr>
        <w:t>Ekstrand</w:t>
      </w:r>
      <w:proofErr w:type="spellEnd"/>
      <w:r w:rsidRPr="006046DF">
        <w:rPr>
          <w:rFonts w:ascii="Times New Roman" w:hAnsi="Times New Roman" w:cs="Times New Roman"/>
          <w:w w:val="105"/>
          <w:sz w:val="24"/>
          <w:szCs w:val="24"/>
        </w:rPr>
        <w:t xml:space="preserve"> L, Morris M, Zhang S. Objective Com- </w:t>
      </w:r>
      <w:proofErr w:type="spellStart"/>
      <w:r w:rsidRPr="006046DF">
        <w:rPr>
          <w:rFonts w:ascii="Times New Roman" w:hAnsi="Times New Roman" w:cs="Times New Roman"/>
          <w:w w:val="105"/>
          <w:sz w:val="24"/>
          <w:szCs w:val="24"/>
        </w:rPr>
        <w:t>parison</w:t>
      </w:r>
      <w:proofErr w:type="spellEnd"/>
      <w:r w:rsidRPr="006046DF">
        <w:rPr>
          <w:rFonts w:ascii="Times New Roman" w:hAnsi="Times New Roman" w:cs="Times New Roman"/>
          <w:w w:val="105"/>
          <w:sz w:val="24"/>
          <w:szCs w:val="24"/>
        </w:rPr>
        <w:t xml:space="preserve"> of </w:t>
      </w:r>
      <w:proofErr w:type="spellStart"/>
      <w:r w:rsidRPr="006046DF">
        <w:rPr>
          <w:rFonts w:ascii="Times New Roman" w:hAnsi="Times New Roman" w:cs="Times New Roman"/>
          <w:w w:val="105"/>
          <w:sz w:val="24"/>
          <w:szCs w:val="24"/>
        </w:rPr>
        <w:t>Toolmarks</w:t>
      </w:r>
      <w:proofErr w:type="spellEnd"/>
      <w:r w:rsidRPr="006046DF">
        <w:rPr>
          <w:rFonts w:ascii="Times New Roman" w:hAnsi="Times New Roman" w:cs="Times New Roman"/>
          <w:w w:val="105"/>
          <w:sz w:val="24"/>
          <w:szCs w:val="24"/>
        </w:rPr>
        <w:t xml:space="preserve"> from the Cutting Surfaces of Slip-Joint Pliers. AFTE Journal 2014;46(2):176–185. </w:t>
      </w:r>
      <w:bookmarkStart w:id="25" w:name="_bookmark15"/>
      <w:bookmarkEnd w:id="25"/>
    </w:p>
    <w:p w14:paraId="3BA8B8E3" w14:textId="073650E3"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AFTE Criteria for Identification Committee. Theory of identification, range striae comparison reports and modified glossary definitions. AFTE Journal </w:t>
      </w:r>
      <w:proofErr w:type="gramStart"/>
      <w:r w:rsidRPr="006046DF">
        <w:rPr>
          <w:rFonts w:ascii="Times New Roman" w:hAnsi="Times New Roman" w:cs="Times New Roman"/>
          <w:w w:val="105"/>
          <w:sz w:val="24"/>
          <w:szCs w:val="24"/>
        </w:rPr>
        <w:t>1992;24:336</w:t>
      </w:r>
      <w:proofErr w:type="gramEnd"/>
      <w:r w:rsidRPr="006046DF">
        <w:rPr>
          <w:rFonts w:ascii="Times New Roman" w:hAnsi="Times New Roman" w:cs="Times New Roman"/>
          <w:w w:val="105"/>
          <w:sz w:val="24"/>
          <w:szCs w:val="24"/>
        </w:rPr>
        <w:t>– 340.</w:t>
      </w:r>
      <w:bookmarkStart w:id="26" w:name="_bookmark16"/>
      <w:bookmarkEnd w:id="26"/>
    </w:p>
    <w:p w14:paraId="404FAD64" w14:textId="33B82D25"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Ma L, Song J, </w:t>
      </w:r>
      <w:proofErr w:type="spellStart"/>
      <w:r w:rsidRPr="006046DF">
        <w:rPr>
          <w:rFonts w:ascii="Times New Roman" w:hAnsi="Times New Roman" w:cs="Times New Roman"/>
          <w:w w:val="105"/>
          <w:sz w:val="24"/>
          <w:szCs w:val="24"/>
        </w:rPr>
        <w:t>Whitenton</w:t>
      </w:r>
      <w:proofErr w:type="spellEnd"/>
      <w:r w:rsidRPr="006046DF">
        <w:rPr>
          <w:rFonts w:ascii="Times New Roman" w:hAnsi="Times New Roman" w:cs="Times New Roman"/>
          <w:w w:val="105"/>
          <w:sz w:val="24"/>
          <w:szCs w:val="24"/>
        </w:rPr>
        <w:t xml:space="preserve"> E, Zheng A, </w:t>
      </w:r>
      <w:proofErr w:type="spellStart"/>
      <w:r w:rsidRPr="006046DF">
        <w:rPr>
          <w:rFonts w:ascii="Times New Roman" w:hAnsi="Times New Roman" w:cs="Times New Roman"/>
          <w:w w:val="105"/>
          <w:sz w:val="24"/>
          <w:szCs w:val="24"/>
        </w:rPr>
        <w:t>Vorburger</w:t>
      </w:r>
      <w:proofErr w:type="spellEnd"/>
      <w:r w:rsidRPr="006046DF">
        <w:rPr>
          <w:rFonts w:ascii="Times New Roman" w:hAnsi="Times New Roman" w:cs="Times New Roman"/>
          <w:w w:val="105"/>
          <w:sz w:val="24"/>
          <w:szCs w:val="24"/>
        </w:rPr>
        <w:t xml:space="preserve"> TV, Zhou J. NIST bullet signature measurement system for RM (Reference Material) 8240 standard bullets. J Forensic Sci </w:t>
      </w:r>
      <w:proofErr w:type="gramStart"/>
      <w:r w:rsidRPr="006046DF">
        <w:rPr>
          <w:rFonts w:ascii="Times New Roman" w:hAnsi="Times New Roman" w:cs="Times New Roman"/>
          <w:w w:val="105"/>
          <w:sz w:val="24"/>
          <w:szCs w:val="24"/>
        </w:rPr>
        <w:t>2004;49:649</w:t>
      </w:r>
      <w:proofErr w:type="gramEnd"/>
      <w:r w:rsidRPr="006046DF">
        <w:rPr>
          <w:rFonts w:ascii="Times New Roman" w:hAnsi="Times New Roman" w:cs="Times New Roman"/>
          <w:w w:val="105"/>
          <w:sz w:val="24"/>
          <w:szCs w:val="24"/>
        </w:rPr>
        <w:t>–659.</w:t>
      </w:r>
      <w:bookmarkStart w:id="27" w:name="_bookmark17"/>
      <w:bookmarkEnd w:id="27"/>
    </w:p>
    <w:p w14:paraId="05422CC5" w14:textId="57D277ED"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Hare E, Hofmann H, </w:t>
      </w:r>
      <w:proofErr w:type="spellStart"/>
      <w:r w:rsidRPr="006046DF">
        <w:rPr>
          <w:rFonts w:ascii="Times New Roman" w:hAnsi="Times New Roman" w:cs="Times New Roman"/>
          <w:w w:val="105"/>
          <w:sz w:val="24"/>
          <w:szCs w:val="24"/>
        </w:rPr>
        <w:t>Carriquiry</w:t>
      </w:r>
      <w:proofErr w:type="spellEnd"/>
      <w:r w:rsidRPr="006046DF">
        <w:rPr>
          <w:rFonts w:ascii="Times New Roman" w:hAnsi="Times New Roman" w:cs="Times New Roman"/>
          <w:w w:val="105"/>
          <w:sz w:val="24"/>
          <w:szCs w:val="24"/>
        </w:rPr>
        <w:t xml:space="preserve"> A. Automatic matching of bullet land impressions. Ann Appl Stat 2017 12;11(4):2332–2356. </w:t>
      </w:r>
      <w:bookmarkStart w:id="28" w:name="_bookmark18"/>
      <w:bookmarkEnd w:id="28"/>
    </w:p>
    <w:p w14:paraId="66B4800C" w14:textId="0FB09B4A"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Chu W, Thompson RM, Song J, </w:t>
      </w:r>
      <w:proofErr w:type="spellStart"/>
      <w:r w:rsidRPr="006046DF">
        <w:rPr>
          <w:rFonts w:ascii="Times New Roman" w:hAnsi="Times New Roman" w:cs="Times New Roman"/>
          <w:w w:val="105"/>
          <w:sz w:val="24"/>
          <w:szCs w:val="24"/>
        </w:rPr>
        <w:t>Vorburger</w:t>
      </w:r>
      <w:proofErr w:type="spellEnd"/>
      <w:r w:rsidRPr="006046DF">
        <w:rPr>
          <w:rFonts w:ascii="Times New Roman" w:hAnsi="Times New Roman" w:cs="Times New Roman"/>
          <w:w w:val="105"/>
          <w:sz w:val="24"/>
          <w:szCs w:val="24"/>
        </w:rPr>
        <w:t xml:space="preserve"> TV. Automatic identification of bullet signatures based on consecutive matching striae (CMS) criteria. Forensic Sci Int </w:t>
      </w:r>
      <w:proofErr w:type="gramStart"/>
      <w:r w:rsidRPr="006046DF">
        <w:rPr>
          <w:rFonts w:ascii="Times New Roman" w:hAnsi="Times New Roman" w:cs="Times New Roman"/>
          <w:w w:val="105"/>
          <w:sz w:val="24"/>
          <w:szCs w:val="24"/>
        </w:rPr>
        <w:t>2013;231:137</w:t>
      </w:r>
      <w:proofErr w:type="gramEnd"/>
      <w:r w:rsidRPr="006046DF">
        <w:rPr>
          <w:rFonts w:ascii="Times New Roman" w:hAnsi="Times New Roman" w:cs="Times New Roman"/>
          <w:w w:val="105"/>
          <w:sz w:val="24"/>
          <w:szCs w:val="24"/>
        </w:rPr>
        <w:t>–141.</w:t>
      </w:r>
      <w:bookmarkStart w:id="29" w:name="_bookmark19"/>
      <w:bookmarkEnd w:id="29"/>
    </w:p>
    <w:p w14:paraId="02BCEB00" w14:textId="7BA792B7"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6046DF">
        <w:rPr>
          <w:rFonts w:ascii="Times New Roman" w:hAnsi="Times New Roman" w:cs="Times New Roman"/>
          <w:w w:val="105"/>
          <w:sz w:val="24"/>
          <w:szCs w:val="24"/>
        </w:rPr>
        <w:t>Vorburger</w:t>
      </w:r>
      <w:proofErr w:type="spellEnd"/>
      <w:r w:rsidRPr="006046DF">
        <w:rPr>
          <w:rFonts w:ascii="Times New Roman" w:hAnsi="Times New Roman" w:cs="Times New Roman"/>
          <w:w w:val="105"/>
          <w:sz w:val="24"/>
          <w:szCs w:val="24"/>
        </w:rPr>
        <w:t xml:space="preserve"> TV, Song J, Chu W, Ma L, Bui SH, Zheng A, et al. Applications of cross-correlation functions. Wear 2011;271(3-4). </w:t>
      </w:r>
    </w:p>
    <w:p w14:paraId="15642EC0" w14:textId="2E3D5A46"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Hamby JE, Brundage DJ, Thorpe JW. The Identification of Bullets Fired from 10 Consecutively Rifled 9mm Ruger Pistol Barrels: A Research Project Involving 507 Participants from 20 Countries. AFTE Journal 2009;41(2):99–110.</w:t>
      </w:r>
    </w:p>
    <w:p w14:paraId="6CD656FB" w14:textId="0B173BF7"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Zheng XA. NIST Ballistics </w:t>
      </w:r>
      <w:proofErr w:type="spellStart"/>
      <w:r w:rsidRPr="006046DF">
        <w:rPr>
          <w:rFonts w:ascii="Times New Roman" w:hAnsi="Times New Roman" w:cs="Times New Roman"/>
          <w:w w:val="105"/>
          <w:sz w:val="24"/>
          <w:szCs w:val="24"/>
        </w:rPr>
        <w:t>Toolmark</w:t>
      </w:r>
      <w:proofErr w:type="spellEnd"/>
      <w:r w:rsidRPr="006046DF">
        <w:rPr>
          <w:rFonts w:ascii="Times New Roman" w:hAnsi="Times New Roman" w:cs="Times New Roman"/>
          <w:w w:val="105"/>
          <w:sz w:val="24"/>
          <w:szCs w:val="24"/>
        </w:rPr>
        <w:t xml:space="preserve"> Research Database (NBTRB); 2016. </w:t>
      </w:r>
      <w:hyperlink r:id="rId11" w:history="1">
        <w:r w:rsidRPr="006046DF">
          <w:rPr>
            <w:rStyle w:val="Hyperlink"/>
            <w:rFonts w:ascii="Times New Roman" w:hAnsi="Times New Roman" w:cs="Times New Roman"/>
            <w:color w:val="auto"/>
            <w:w w:val="105"/>
            <w:sz w:val="24"/>
            <w:szCs w:val="24"/>
            <w:u w:val="none"/>
          </w:rPr>
          <w:t>https://tsapps.nist.gov/NRBTD/Studies/Search</w:t>
        </w:r>
      </w:hyperlink>
      <w:r w:rsidRPr="006046DF">
        <w:rPr>
          <w:rFonts w:ascii="Times New Roman" w:hAnsi="Times New Roman" w:cs="Times New Roman"/>
          <w:w w:val="105"/>
          <w:sz w:val="24"/>
          <w:szCs w:val="24"/>
        </w:rPr>
        <w:t xml:space="preserve"> (accessed 2018-08-07).</w:t>
      </w:r>
      <w:bookmarkStart w:id="30" w:name="_bookmark22"/>
      <w:bookmarkEnd w:id="30"/>
    </w:p>
    <w:p w14:paraId="010BE3BF" w14:textId="77777777"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lastRenderedPageBreak/>
        <w:t>Cleveland WS. Robust locally weighted regression and smoothing scatterplots.  JASA 1979;74(368):829–836.</w:t>
      </w:r>
      <w:bookmarkStart w:id="31" w:name="_bookmark23"/>
      <w:bookmarkEnd w:id="31"/>
    </w:p>
    <w:p w14:paraId="7D998ED0" w14:textId="255A5A50"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R Core Team. R: A Language and Environment for Statistical Computing. Vienna, Austria; 2018.</w:t>
      </w:r>
      <w:r w:rsidR="006046DF">
        <w:rPr>
          <w:rFonts w:ascii="Times New Roman" w:hAnsi="Times New Roman" w:cs="Times New Roman"/>
          <w:w w:val="105"/>
          <w:sz w:val="24"/>
          <w:szCs w:val="24"/>
        </w:rPr>
        <w:t xml:space="preserve"> </w:t>
      </w:r>
      <w:hyperlink r:id="rId12" w:history="1">
        <w:r w:rsidR="006046DF" w:rsidRPr="00476B44">
          <w:rPr>
            <w:rStyle w:val="Hyperlink"/>
            <w:rFonts w:ascii="Times New Roman" w:hAnsi="Times New Roman" w:cs="Times New Roman"/>
            <w:w w:val="105"/>
            <w:sz w:val="24"/>
            <w:szCs w:val="24"/>
          </w:rPr>
          <w:t>https://www.r-project.o</w:t>
        </w:r>
        <w:r w:rsidR="006046DF" w:rsidRPr="00476B44">
          <w:rPr>
            <w:rStyle w:val="Hyperlink"/>
            <w:rFonts w:ascii="Times New Roman" w:hAnsi="Times New Roman" w:cs="Times New Roman"/>
            <w:w w:val="105"/>
            <w:sz w:val="24"/>
            <w:szCs w:val="24"/>
          </w:rPr>
          <w:t>r</w:t>
        </w:r>
        <w:r w:rsidR="006046DF" w:rsidRPr="00476B44">
          <w:rPr>
            <w:rStyle w:val="Hyperlink"/>
            <w:rFonts w:ascii="Times New Roman" w:hAnsi="Times New Roman" w:cs="Times New Roman"/>
            <w:w w:val="105"/>
            <w:sz w:val="24"/>
            <w:szCs w:val="24"/>
          </w:rPr>
          <w:t>g/</w:t>
        </w:r>
      </w:hyperlink>
      <w:r w:rsidRPr="006046DF">
        <w:rPr>
          <w:rFonts w:ascii="Times New Roman" w:hAnsi="Times New Roman" w:cs="Times New Roman"/>
          <w:w w:val="105"/>
          <w:sz w:val="24"/>
          <w:szCs w:val="24"/>
        </w:rPr>
        <w:t xml:space="preserve"> .</w:t>
      </w:r>
      <w:bookmarkStart w:id="32" w:name="_bookmark24"/>
      <w:bookmarkEnd w:id="32"/>
    </w:p>
    <w:p w14:paraId="684EE38C" w14:textId="4E6E12FD"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proofErr w:type="spellStart"/>
      <w:r w:rsidRPr="006046DF">
        <w:rPr>
          <w:rFonts w:ascii="Times New Roman" w:hAnsi="Times New Roman" w:cs="Times New Roman"/>
          <w:w w:val="105"/>
          <w:sz w:val="24"/>
          <w:szCs w:val="24"/>
        </w:rPr>
        <w:t>Hadler</w:t>
      </w:r>
      <w:proofErr w:type="spellEnd"/>
      <w:r w:rsidRPr="006046DF">
        <w:rPr>
          <w:rFonts w:ascii="Times New Roman" w:hAnsi="Times New Roman" w:cs="Times New Roman"/>
          <w:w w:val="105"/>
          <w:sz w:val="24"/>
          <w:szCs w:val="24"/>
        </w:rPr>
        <w:t xml:space="preserve"> J. </w:t>
      </w:r>
      <w:proofErr w:type="spellStart"/>
      <w:r w:rsidRPr="006046DF">
        <w:rPr>
          <w:rFonts w:ascii="Times New Roman" w:hAnsi="Times New Roman" w:cs="Times New Roman"/>
          <w:w w:val="105"/>
          <w:sz w:val="24"/>
          <w:szCs w:val="24"/>
        </w:rPr>
        <w:t>toolmaRk</w:t>
      </w:r>
      <w:proofErr w:type="spellEnd"/>
      <w:r w:rsidRPr="006046DF">
        <w:rPr>
          <w:rFonts w:ascii="Times New Roman" w:hAnsi="Times New Roman" w:cs="Times New Roman"/>
          <w:w w:val="105"/>
          <w:sz w:val="24"/>
          <w:szCs w:val="24"/>
        </w:rPr>
        <w:t xml:space="preserve">: Tests for Same-Source of </w:t>
      </w:r>
      <w:proofErr w:type="spellStart"/>
      <w:r w:rsidRPr="006046DF">
        <w:rPr>
          <w:rFonts w:ascii="Times New Roman" w:hAnsi="Times New Roman" w:cs="Times New Roman"/>
          <w:w w:val="105"/>
          <w:sz w:val="24"/>
          <w:szCs w:val="24"/>
        </w:rPr>
        <w:t>Toolmarks</w:t>
      </w:r>
      <w:proofErr w:type="spellEnd"/>
      <w:r w:rsidRPr="006046DF">
        <w:rPr>
          <w:rFonts w:ascii="Times New Roman" w:hAnsi="Times New Roman" w:cs="Times New Roman"/>
          <w:w w:val="105"/>
          <w:sz w:val="24"/>
          <w:szCs w:val="24"/>
        </w:rPr>
        <w:t>; 2017. R package version 0.0.1.</w:t>
      </w:r>
      <w:r w:rsidR="006046DF">
        <w:rPr>
          <w:rFonts w:ascii="Times New Roman" w:hAnsi="Times New Roman" w:cs="Times New Roman"/>
          <w:w w:val="105"/>
          <w:sz w:val="24"/>
          <w:szCs w:val="24"/>
        </w:rPr>
        <w:t xml:space="preserve"> </w:t>
      </w:r>
      <w:hyperlink r:id="rId13" w:history="1">
        <w:r w:rsidR="006046DF" w:rsidRPr="00476B44">
          <w:rPr>
            <w:rStyle w:val="Hyperlink"/>
            <w:rFonts w:ascii="Times New Roman" w:hAnsi="Times New Roman" w:cs="Times New Roman"/>
            <w:w w:val="105"/>
            <w:sz w:val="24"/>
            <w:szCs w:val="24"/>
          </w:rPr>
          <w:t>https://github.com/heike/tool</w:t>
        </w:r>
        <w:r w:rsidR="006046DF" w:rsidRPr="00476B44">
          <w:rPr>
            <w:rStyle w:val="Hyperlink"/>
            <w:rFonts w:ascii="Times New Roman" w:hAnsi="Times New Roman" w:cs="Times New Roman"/>
            <w:w w:val="105"/>
            <w:sz w:val="24"/>
            <w:szCs w:val="24"/>
          </w:rPr>
          <w:t>m</w:t>
        </w:r>
        <w:r w:rsidR="006046DF" w:rsidRPr="00476B44">
          <w:rPr>
            <w:rStyle w:val="Hyperlink"/>
            <w:rFonts w:ascii="Times New Roman" w:hAnsi="Times New Roman" w:cs="Times New Roman"/>
            <w:w w:val="105"/>
            <w:sz w:val="24"/>
            <w:szCs w:val="24"/>
          </w:rPr>
          <w:t>aRk</w:t>
        </w:r>
      </w:hyperlink>
      <w:r w:rsidRPr="006046DF">
        <w:rPr>
          <w:rFonts w:ascii="Times New Roman" w:hAnsi="Times New Roman" w:cs="Times New Roman"/>
          <w:w w:val="105"/>
          <w:sz w:val="24"/>
          <w:szCs w:val="24"/>
        </w:rPr>
        <w:t xml:space="preserve"> (accessed 7-August-2018).</w:t>
      </w:r>
    </w:p>
    <w:p w14:paraId="499D2C5C" w14:textId="77777777" w:rsidR="00E1506F" w:rsidRPr="006046DF" w:rsidRDefault="00E1506F" w:rsidP="00E1506F">
      <w:pPr>
        <w:numPr>
          <w:ilvl w:val="0"/>
          <w:numId w:val="2"/>
        </w:numPr>
        <w:spacing w:line="360" w:lineRule="auto"/>
        <w:jc w:val="both"/>
        <w:rPr>
          <w:rFonts w:ascii="Times New Roman" w:hAnsi="Times New Roman" w:cs="Times New Roman"/>
          <w:w w:val="105"/>
          <w:sz w:val="24"/>
          <w:szCs w:val="24"/>
        </w:rPr>
      </w:pPr>
      <w:bookmarkStart w:id="33" w:name="_bookmark25"/>
      <w:bookmarkEnd w:id="33"/>
      <w:r w:rsidRPr="006046DF">
        <w:rPr>
          <w:rFonts w:ascii="Times New Roman" w:hAnsi="Times New Roman" w:cs="Times New Roman"/>
          <w:w w:val="105"/>
          <w:sz w:val="24"/>
          <w:szCs w:val="24"/>
        </w:rPr>
        <w:t xml:space="preserve">DeLong ER, DeLong DM, Clarke-Pearson DL. Comparing the Areas under Two or More Correlated Receiver Operating Characteristic Curves: A Nonparametric Ap- </w:t>
      </w:r>
      <w:proofErr w:type="spellStart"/>
      <w:r w:rsidRPr="006046DF">
        <w:rPr>
          <w:rFonts w:ascii="Times New Roman" w:hAnsi="Times New Roman" w:cs="Times New Roman"/>
          <w:w w:val="105"/>
          <w:sz w:val="24"/>
          <w:szCs w:val="24"/>
        </w:rPr>
        <w:t>proach</w:t>
      </w:r>
      <w:proofErr w:type="spellEnd"/>
      <w:r w:rsidRPr="006046DF">
        <w:rPr>
          <w:rFonts w:ascii="Times New Roman" w:hAnsi="Times New Roman" w:cs="Times New Roman"/>
          <w:w w:val="105"/>
          <w:sz w:val="24"/>
          <w:szCs w:val="24"/>
        </w:rPr>
        <w:t>. Biometrics 1988;44(3):837–845.</w:t>
      </w:r>
      <w:bookmarkStart w:id="34" w:name="_bookmark26"/>
      <w:bookmarkEnd w:id="34"/>
    </w:p>
    <w:p w14:paraId="068214CF" w14:textId="0E1152AB" w:rsidR="00E9331C" w:rsidRPr="006046DF" w:rsidRDefault="00E1506F" w:rsidP="00E1506F">
      <w:pPr>
        <w:numPr>
          <w:ilvl w:val="0"/>
          <w:numId w:val="2"/>
        </w:numPr>
        <w:spacing w:line="360" w:lineRule="auto"/>
        <w:jc w:val="both"/>
        <w:rPr>
          <w:rFonts w:ascii="Times New Roman" w:hAnsi="Times New Roman" w:cs="Times New Roman"/>
          <w:w w:val="105"/>
          <w:sz w:val="24"/>
          <w:szCs w:val="24"/>
        </w:rPr>
      </w:pPr>
      <w:r w:rsidRPr="006046DF">
        <w:rPr>
          <w:rFonts w:ascii="Times New Roman" w:hAnsi="Times New Roman" w:cs="Times New Roman"/>
          <w:w w:val="105"/>
          <w:sz w:val="24"/>
          <w:szCs w:val="24"/>
        </w:rPr>
        <w:t xml:space="preserve">Chu W, Song J, </w:t>
      </w:r>
      <w:proofErr w:type="spellStart"/>
      <w:r w:rsidRPr="006046DF">
        <w:rPr>
          <w:rFonts w:ascii="Times New Roman" w:hAnsi="Times New Roman" w:cs="Times New Roman"/>
          <w:w w:val="105"/>
          <w:sz w:val="24"/>
          <w:szCs w:val="24"/>
        </w:rPr>
        <w:t>Vorburger</w:t>
      </w:r>
      <w:proofErr w:type="spellEnd"/>
      <w:r w:rsidRPr="006046DF">
        <w:rPr>
          <w:rFonts w:ascii="Times New Roman" w:hAnsi="Times New Roman" w:cs="Times New Roman"/>
          <w:w w:val="105"/>
          <w:sz w:val="24"/>
          <w:szCs w:val="24"/>
        </w:rPr>
        <w:t xml:space="preserve"> TV, Yen J, Ballou S, Bachrach B. Pilot Study of Automated Bullet Signature Identification Based on Topography Measurements and Correlations. J Forensic Sci </w:t>
      </w:r>
      <w:proofErr w:type="gramStart"/>
      <w:r w:rsidRPr="006046DF">
        <w:rPr>
          <w:rFonts w:ascii="Times New Roman" w:hAnsi="Times New Roman" w:cs="Times New Roman"/>
          <w:w w:val="105"/>
          <w:sz w:val="24"/>
          <w:szCs w:val="24"/>
        </w:rPr>
        <w:t>2010;55:341</w:t>
      </w:r>
      <w:proofErr w:type="gramEnd"/>
      <w:r w:rsidRPr="006046DF">
        <w:rPr>
          <w:rFonts w:ascii="Times New Roman" w:hAnsi="Times New Roman" w:cs="Times New Roman"/>
          <w:w w:val="105"/>
          <w:sz w:val="24"/>
          <w:szCs w:val="24"/>
        </w:rPr>
        <w:t>–347.</w:t>
      </w:r>
    </w:p>
    <w:p w14:paraId="342DA926" w14:textId="77777777" w:rsidR="006E645E" w:rsidRPr="006046DF" w:rsidRDefault="006E645E" w:rsidP="00871C17">
      <w:pPr>
        <w:spacing w:line="360" w:lineRule="auto"/>
        <w:jc w:val="both"/>
        <w:rPr>
          <w:rFonts w:ascii="Times New Roman" w:hAnsi="Times New Roman" w:cs="Times New Roman"/>
          <w:w w:val="105"/>
          <w:sz w:val="24"/>
          <w:szCs w:val="24"/>
        </w:rPr>
      </w:pPr>
    </w:p>
    <w:p w14:paraId="7B42E152" w14:textId="330A57DC" w:rsidR="0040585A" w:rsidRPr="006046DF" w:rsidRDefault="0040585A">
      <w:pPr>
        <w:rPr>
          <w:rFonts w:ascii="Times New Roman" w:hAnsi="Times New Roman" w:cs="Times New Roman"/>
          <w:w w:val="105"/>
          <w:sz w:val="24"/>
          <w:szCs w:val="24"/>
        </w:rPr>
      </w:pPr>
      <w:r w:rsidRPr="006046DF">
        <w:rPr>
          <w:rFonts w:ascii="Times New Roman" w:hAnsi="Times New Roman" w:cs="Times New Roman"/>
          <w:w w:val="105"/>
          <w:sz w:val="24"/>
          <w:szCs w:val="24"/>
        </w:rPr>
        <w:br w:type="page"/>
      </w:r>
    </w:p>
    <w:p w14:paraId="09FFF4B8" w14:textId="27164AB9" w:rsidR="00443244" w:rsidRPr="006046DF" w:rsidRDefault="00443244" w:rsidP="00443244">
      <w:pPr>
        <w:widowControl w:val="0"/>
        <w:autoSpaceDE w:val="0"/>
        <w:autoSpaceDN w:val="0"/>
        <w:spacing w:before="31" w:after="0" w:line="240" w:lineRule="auto"/>
        <w:ind w:left="377"/>
        <w:outlineLvl w:val="0"/>
        <w:rPr>
          <w:rFonts w:ascii="Times New Roman" w:eastAsia="Georgia" w:hAnsi="Times New Roman" w:cs="Times New Roman"/>
          <w:b/>
          <w:bCs/>
          <w:sz w:val="34"/>
          <w:szCs w:val="34"/>
        </w:rPr>
      </w:pPr>
      <w:r w:rsidRPr="006046DF">
        <w:rPr>
          <w:rFonts w:ascii="Times New Roman" w:eastAsia="Georgia" w:hAnsi="Times New Roman" w:cs="Times New Roman"/>
          <w:b/>
          <w:bCs/>
          <w:sz w:val="34"/>
          <w:szCs w:val="34"/>
        </w:rPr>
        <w:lastRenderedPageBreak/>
        <w:t>List of Tables</w:t>
      </w:r>
    </w:p>
    <w:p w14:paraId="1D3D4FF6" w14:textId="54313F0C" w:rsidR="00C05D06" w:rsidRPr="006046DF" w:rsidRDefault="00C05D06" w:rsidP="00443244">
      <w:pPr>
        <w:widowControl w:val="0"/>
        <w:autoSpaceDE w:val="0"/>
        <w:autoSpaceDN w:val="0"/>
        <w:spacing w:before="31" w:after="0" w:line="240" w:lineRule="auto"/>
        <w:ind w:left="377"/>
        <w:outlineLvl w:val="0"/>
        <w:rPr>
          <w:rFonts w:ascii="Times New Roman" w:eastAsia="Georgia" w:hAnsi="Times New Roman" w:cs="Times New Roman"/>
          <w:b/>
          <w:bCs/>
          <w:sz w:val="34"/>
          <w:szCs w:val="34"/>
        </w:rPr>
      </w:pPr>
    </w:p>
    <w:p w14:paraId="686614DA" w14:textId="77777777" w:rsidR="00C05D06" w:rsidRPr="006046DF" w:rsidRDefault="00C05D06" w:rsidP="00C05D06">
      <w:pPr>
        <w:pStyle w:val="NoSpacing"/>
        <w:numPr>
          <w:ilvl w:val="0"/>
          <w:numId w:val="4"/>
        </w:numPr>
        <w:spacing w:line="360" w:lineRule="auto"/>
        <w:jc w:val="both"/>
        <w:rPr>
          <w:rFonts w:eastAsia="Georgia"/>
          <w:sz w:val="24"/>
          <w:szCs w:val="24"/>
        </w:rPr>
      </w:pPr>
      <w:r w:rsidRPr="006046DF">
        <w:rPr>
          <w:rFonts w:eastAsia="Georgia"/>
          <w:sz w:val="24"/>
          <w:szCs w:val="24"/>
        </w:rPr>
        <w:t xml:space="preserve">Error Rates in same-source analyses for striated </w:t>
      </w:r>
      <w:proofErr w:type="spellStart"/>
      <w:r w:rsidRPr="006046DF">
        <w:rPr>
          <w:rFonts w:eastAsia="Georgia"/>
          <w:sz w:val="24"/>
          <w:szCs w:val="24"/>
        </w:rPr>
        <w:t>toolmarks</w:t>
      </w:r>
      <w:proofErr w:type="spellEnd"/>
      <w:r w:rsidRPr="006046DF">
        <w:rPr>
          <w:rFonts w:eastAsia="Georgia"/>
          <w:sz w:val="24"/>
          <w:szCs w:val="24"/>
        </w:rPr>
        <w:t xml:space="preserve"> reported in the literature. The top four reported papers use some variation of the </w:t>
      </w:r>
      <w:proofErr w:type="spellStart"/>
      <w:r w:rsidRPr="006046DF">
        <w:rPr>
          <w:rFonts w:eastAsia="Georgia"/>
          <w:sz w:val="24"/>
          <w:szCs w:val="24"/>
        </w:rPr>
        <w:t>Chumbley</w:t>
      </w:r>
      <w:proofErr w:type="spellEnd"/>
      <w:r w:rsidRPr="006046DF">
        <w:rPr>
          <w:rFonts w:eastAsia="Georgia"/>
          <w:sz w:val="24"/>
          <w:szCs w:val="24"/>
        </w:rPr>
        <w:t xml:space="preserve"> score method.</w:t>
      </w:r>
    </w:p>
    <w:p w14:paraId="2F3AE522" w14:textId="77777777" w:rsidR="00C05D06" w:rsidRPr="006046DF" w:rsidRDefault="00C05D06" w:rsidP="00C05D06">
      <w:pPr>
        <w:pStyle w:val="NoSpacing"/>
        <w:numPr>
          <w:ilvl w:val="0"/>
          <w:numId w:val="4"/>
        </w:numPr>
        <w:spacing w:line="360" w:lineRule="auto"/>
        <w:jc w:val="both"/>
        <w:rPr>
          <w:rFonts w:eastAsia="Georgia"/>
          <w:sz w:val="24"/>
          <w:szCs w:val="24"/>
        </w:rPr>
      </w:pPr>
      <w:r w:rsidRPr="006046DF">
        <w:rPr>
          <w:rFonts w:eastAsia="Georgia"/>
          <w:sz w:val="24"/>
          <w:szCs w:val="24"/>
        </w:rPr>
        <w:t>Error Rates in same-source single feature land-to-land analysis reported in the literature. Note that only error rates from the same data source can be compared directly between methods. Error rates from different sources are influenced by type of firearm and ammunition used.</w:t>
      </w:r>
    </w:p>
    <w:p w14:paraId="01751F73" w14:textId="77777777" w:rsidR="00C05D06" w:rsidRPr="006046DF" w:rsidRDefault="00C05D06" w:rsidP="00C05D06">
      <w:pPr>
        <w:pStyle w:val="NoSpacing"/>
        <w:numPr>
          <w:ilvl w:val="0"/>
          <w:numId w:val="4"/>
        </w:numPr>
        <w:spacing w:line="360" w:lineRule="auto"/>
        <w:jc w:val="both"/>
        <w:rPr>
          <w:rFonts w:eastAsia="Georgia"/>
          <w:sz w:val="24"/>
          <w:szCs w:val="24"/>
        </w:rPr>
      </w:pPr>
      <w:r w:rsidRPr="006046DF">
        <w:rPr>
          <w:rFonts w:eastAsia="Georgia"/>
          <w:sz w:val="24"/>
          <w:szCs w:val="24"/>
        </w:rPr>
        <w:t>Overview of results as shown in Figures 8 and 9. %FP is the observed per- centage of false positives (for a fixed level α = 0.05), %FN is the percentage of false negatives. Area under the curve (AUC) is shown with confidence intervals.</w:t>
      </w:r>
    </w:p>
    <w:p w14:paraId="004C8F6C" w14:textId="054426F1" w:rsidR="00C05D06" w:rsidRPr="006046DF" w:rsidRDefault="00C05D06" w:rsidP="00C05D06">
      <w:pPr>
        <w:pStyle w:val="NoSpacing"/>
        <w:numPr>
          <w:ilvl w:val="0"/>
          <w:numId w:val="4"/>
        </w:numPr>
        <w:spacing w:line="360" w:lineRule="auto"/>
        <w:jc w:val="both"/>
        <w:rPr>
          <w:rFonts w:eastAsia="Georgia"/>
          <w:sz w:val="24"/>
          <w:szCs w:val="24"/>
        </w:rPr>
      </w:pPr>
      <w:r w:rsidRPr="006046DF">
        <w:rPr>
          <w:rFonts w:eastAsia="Georgia"/>
          <w:sz w:val="24"/>
          <w:szCs w:val="24"/>
        </w:rPr>
        <w:t xml:space="preserve">Overview of </w:t>
      </w:r>
      <w:proofErr w:type="gramStart"/>
      <w:r w:rsidRPr="006046DF">
        <w:rPr>
          <w:rFonts w:eastAsia="Georgia"/>
          <w:sz w:val="24"/>
          <w:szCs w:val="24"/>
        </w:rPr>
        <w:t>high resolution</w:t>
      </w:r>
      <w:proofErr w:type="gramEnd"/>
      <w:r w:rsidRPr="006046DF">
        <w:rPr>
          <w:rFonts w:eastAsia="Georgia"/>
          <w:sz w:val="24"/>
          <w:szCs w:val="24"/>
        </w:rPr>
        <w:t xml:space="preserve"> scan results as shown in Figures 11. %FP </w:t>
      </w:r>
      <w:proofErr w:type="gramStart"/>
      <w:r w:rsidRPr="006046DF">
        <w:rPr>
          <w:rFonts w:eastAsia="Georgia"/>
          <w:sz w:val="24"/>
          <w:szCs w:val="24"/>
        </w:rPr>
        <w:t>is  the</w:t>
      </w:r>
      <w:proofErr w:type="gramEnd"/>
      <w:r w:rsidRPr="006046DF">
        <w:rPr>
          <w:rFonts w:eastAsia="Georgia"/>
          <w:sz w:val="24"/>
          <w:szCs w:val="24"/>
        </w:rPr>
        <w:t xml:space="preserve"> percentage of observed false positives (for a fixed level α = 0.05), %FN is the percentage of false negatives. Area under the curve (AUC) is shown </w:t>
      </w:r>
      <w:proofErr w:type="gramStart"/>
      <w:r w:rsidRPr="006046DF">
        <w:rPr>
          <w:rFonts w:eastAsia="Georgia"/>
          <w:sz w:val="24"/>
          <w:szCs w:val="24"/>
        </w:rPr>
        <w:t>with  95</w:t>
      </w:r>
      <w:proofErr w:type="gramEnd"/>
      <w:r w:rsidRPr="006046DF">
        <w:rPr>
          <w:rFonts w:eastAsia="Georgia"/>
          <w:sz w:val="24"/>
          <w:szCs w:val="24"/>
        </w:rPr>
        <w:t>% confidence intervals.</w:t>
      </w:r>
    </w:p>
    <w:p w14:paraId="2ED96725" w14:textId="0E18DE0F" w:rsidR="00931B84" w:rsidRPr="006046DF" w:rsidRDefault="00931B84">
      <w:pPr>
        <w:rPr>
          <w:rFonts w:ascii="Times New Roman" w:hAnsi="Times New Roman" w:cs="Times New Roman"/>
          <w:w w:val="105"/>
          <w:sz w:val="24"/>
          <w:szCs w:val="24"/>
        </w:rPr>
      </w:pPr>
      <w:r w:rsidRPr="006046DF">
        <w:rPr>
          <w:rFonts w:ascii="Times New Roman" w:hAnsi="Times New Roman" w:cs="Times New Roman"/>
          <w:w w:val="105"/>
          <w:sz w:val="24"/>
          <w:szCs w:val="24"/>
        </w:rPr>
        <w:br w:type="page"/>
      </w:r>
    </w:p>
    <w:tbl>
      <w:tblPr>
        <w:tblW w:w="0" w:type="auto"/>
        <w:tblInd w:w="424" w:type="dxa"/>
        <w:tblLayout w:type="fixed"/>
        <w:tblCellMar>
          <w:left w:w="0" w:type="dxa"/>
          <w:right w:w="0" w:type="dxa"/>
        </w:tblCellMar>
        <w:tblLook w:val="01E0" w:firstRow="1" w:lastRow="1" w:firstColumn="1" w:lastColumn="1" w:noHBand="0" w:noVBand="0"/>
      </w:tblPr>
      <w:tblGrid>
        <w:gridCol w:w="2782"/>
        <w:gridCol w:w="2263"/>
        <w:gridCol w:w="1244"/>
        <w:gridCol w:w="1404"/>
        <w:gridCol w:w="1427"/>
      </w:tblGrid>
      <w:tr w:rsidR="006046DF" w:rsidRPr="006046DF" w14:paraId="1FF1DB9E" w14:textId="77777777" w:rsidTr="00ED5A13">
        <w:trPr>
          <w:trHeight w:val="218"/>
        </w:trPr>
        <w:tc>
          <w:tcPr>
            <w:tcW w:w="2782" w:type="dxa"/>
          </w:tcPr>
          <w:p w14:paraId="6BC062BB" w14:textId="77777777" w:rsidR="00931B84" w:rsidRPr="006046DF" w:rsidRDefault="00931B84" w:rsidP="00ED5A13">
            <w:pPr>
              <w:pStyle w:val="TableParagraph"/>
              <w:spacing w:line="187" w:lineRule="exact"/>
              <w:ind w:right="95"/>
              <w:rPr>
                <w:sz w:val="19"/>
              </w:rPr>
            </w:pPr>
            <w:r w:rsidRPr="006046DF">
              <w:rPr>
                <w:w w:val="110"/>
                <w:sz w:val="19"/>
              </w:rPr>
              <w:lastRenderedPageBreak/>
              <w:t>Research paper</w:t>
            </w:r>
          </w:p>
        </w:tc>
        <w:tc>
          <w:tcPr>
            <w:tcW w:w="2263" w:type="dxa"/>
          </w:tcPr>
          <w:p w14:paraId="4E98834A" w14:textId="77777777" w:rsidR="00931B84" w:rsidRPr="006046DF" w:rsidRDefault="00931B84" w:rsidP="00ED5A13">
            <w:pPr>
              <w:pStyle w:val="TableParagraph"/>
              <w:spacing w:line="187" w:lineRule="exact"/>
              <w:ind w:left="96"/>
              <w:jc w:val="left"/>
              <w:rPr>
                <w:sz w:val="19"/>
              </w:rPr>
            </w:pPr>
            <w:r w:rsidRPr="006046DF">
              <w:rPr>
                <w:w w:val="110"/>
                <w:sz w:val="19"/>
              </w:rPr>
              <w:t>Method</w:t>
            </w:r>
          </w:p>
        </w:tc>
        <w:tc>
          <w:tcPr>
            <w:tcW w:w="1244" w:type="dxa"/>
          </w:tcPr>
          <w:p w14:paraId="4BF18254" w14:textId="77777777" w:rsidR="00931B84" w:rsidRPr="006046DF" w:rsidRDefault="00931B84" w:rsidP="00ED5A13">
            <w:pPr>
              <w:pStyle w:val="TableParagraph"/>
              <w:spacing w:line="187" w:lineRule="exact"/>
              <w:ind w:right="96"/>
              <w:rPr>
                <w:sz w:val="19"/>
              </w:rPr>
            </w:pPr>
            <w:r w:rsidRPr="006046DF">
              <w:rPr>
                <w:w w:val="110"/>
                <w:sz w:val="19"/>
              </w:rPr>
              <w:t>Data Source</w:t>
            </w:r>
          </w:p>
        </w:tc>
        <w:tc>
          <w:tcPr>
            <w:tcW w:w="1404" w:type="dxa"/>
          </w:tcPr>
          <w:p w14:paraId="0B219F32" w14:textId="77777777" w:rsidR="00931B84" w:rsidRPr="006046DF" w:rsidRDefault="00931B84" w:rsidP="00ED5A13">
            <w:pPr>
              <w:pStyle w:val="TableParagraph"/>
              <w:spacing w:line="187" w:lineRule="exact"/>
              <w:ind w:right="97"/>
              <w:rPr>
                <w:sz w:val="19"/>
              </w:rPr>
            </w:pPr>
            <w:r w:rsidRPr="006046DF">
              <w:rPr>
                <w:w w:val="105"/>
                <w:sz w:val="19"/>
              </w:rPr>
              <w:t>False Positives</w:t>
            </w:r>
          </w:p>
        </w:tc>
        <w:tc>
          <w:tcPr>
            <w:tcW w:w="1427" w:type="dxa"/>
          </w:tcPr>
          <w:p w14:paraId="23E4EA01" w14:textId="77777777" w:rsidR="00931B84" w:rsidRPr="006046DF" w:rsidRDefault="00931B84" w:rsidP="00ED5A13">
            <w:pPr>
              <w:pStyle w:val="TableParagraph"/>
              <w:spacing w:line="187" w:lineRule="exact"/>
              <w:ind w:right="51"/>
              <w:rPr>
                <w:sz w:val="19"/>
              </w:rPr>
            </w:pPr>
            <w:r w:rsidRPr="006046DF">
              <w:rPr>
                <w:w w:val="105"/>
                <w:sz w:val="19"/>
              </w:rPr>
              <w:t>False Negatives</w:t>
            </w:r>
          </w:p>
        </w:tc>
      </w:tr>
      <w:tr w:rsidR="006046DF" w:rsidRPr="006046DF" w14:paraId="2BF43F6F" w14:textId="77777777" w:rsidTr="00ED5A13">
        <w:trPr>
          <w:trHeight w:val="476"/>
        </w:trPr>
        <w:tc>
          <w:tcPr>
            <w:tcW w:w="2782" w:type="dxa"/>
          </w:tcPr>
          <w:p w14:paraId="1C82F92B" w14:textId="77777777" w:rsidR="00931B84" w:rsidRPr="006046DF" w:rsidRDefault="00931B84" w:rsidP="00ED5A13">
            <w:pPr>
              <w:pStyle w:val="TableParagraph"/>
              <w:spacing w:line="211" w:lineRule="exact"/>
              <w:ind w:right="95"/>
              <w:rPr>
                <w:sz w:val="19"/>
              </w:rPr>
            </w:pPr>
            <w:proofErr w:type="spellStart"/>
            <w:r w:rsidRPr="006046DF">
              <w:rPr>
                <w:b/>
                <w:sz w:val="19"/>
              </w:rPr>
              <w:t>Faden</w:t>
            </w:r>
            <w:proofErr w:type="spellEnd"/>
            <w:r w:rsidRPr="006046DF">
              <w:rPr>
                <w:b/>
                <w:sz w:val="19"/>
              </w:rPr>
              <w:t xml:space="preserve"> et al. (2007) </w:t>
            </w:r>
            <w:hyperlink w:anchor="_bookmark11" w:history="1">
              <w:r w:rsidRPr="006046DF">
                <w:rPr>
                  <w:sz w:val="19"/>
                </w:rPr>
                <w:t>(9)</w:t>
              </w:r>
            </w:hyperlink>
          </w:p>
        </w:tc>
        <w:tc>
          <w:tcPr>
            <w:tcW w:w="2263" w:type="dxa"/>
          </w:tcPr>
          <w:p w14:paraId="679DA602" w14:textId="77777777" w:rsidR="00931B84" w:rsidRPr="006046DF" w:rsidRDefault="00931B84" w:rsidP="00ED5A13">
            <w:pPr>
              <w:pStyle w:val="TableParagraph"/>
              <w:spacing w:line="210" w:lineRule="exact"/>
              <w:ind w:left="96"/>
              <w:jc w:val="left"/>
              <w:rPr>
                <w:sz w:val="19"/>
              </w:rPr>
            </w:pPr>
            <w:r w:rsidRPr="006046DF">
              <w:rPr>
                <w:w w:val="110"/>
                <w:sz w:val="19"/>
              </w:rPr>
              <w:t>Maximum Pearson</w:t>
            </w:r>
          </w:p>
          <w:p w14:paraId="25F68E31" w14:textId="77777777" w:rsidR="00931B84" w:rsidRPr="006046DF" w:rsidRDefault="00931B84" w:rsidP="00ED5A13">
            <w:pPr>
              <w:pStyle w:val="TableParagraph"/>
              <w:spacing w:before="16" w:line="240" w:lineRule="auto"/>
              <w:ind w:left="96"/>
              <w:jc w:val="left"/>
              <w:rPr>
                <w:sz w:val="19"/>
              </w:rPr>
            </w:pPr>
            <w:r w:rsidRPr="006046DF">
              <w:rPr>
                <w:w w:val="110"/>
                <w:sz w:val="19"/>
              </w:rPr>
              <w:t>Correlation</w:t>
            </w:r>
          </w:p>
        </w:tc>
        <w:tc>
          <w:tcPr>
            <w:tcW w:w="1244" w:type="dxa"/>
          </w:tcPr>
          <w:p w14:paraId="7EB9C41D" w14:textId="77777777" w:rsidR="00931B84" w:rsidRPr="006046DF" w:rsidRDefault="00931B84" w:rsidP="00ED5A13">
            <w:pPr>
              <w:pStyle w:val="TableParagraph"/>
              <w:spacing w:line="210" w:lineRule="exact"/>
              <w:ind w:right="97"/>
              <w:rPr>
                <w:sz w:val="19"/>
              </w:rPr>
            </w:pPr>
            <w:r w:rsidRPr="006046DF">
              <w:rPr>
                <w:w w:val="105"/>
                <w:sz w:val="19"/>
              </w:rPr>
              <w:t>Screwdrivers</w:t>
            </w:r>
          </w:p>
        </w:tc>
        <w:tc>
          <w:tcPr>
            <w:tcW w:w="1404" w:type="dxa"/>
          </w:tcPr>
          <w:p w14:paraId="37A59654" w14:textId="77777777" w:rsidR="00931B84" w:rsidRPr="006046DF" w:rsidRDefault="00931B84" w:rsidP="00ED5A13">
            <w:pPr>
              <w:pStyle w:val="TableParagraph"/>
              <w:spacing w:before="8" w:line="240" w:lineRule="auto"/>
              <w:jc w:val="left"/>
              <w:rPr>
                <w:sz w:val="19"/>
              </w:rPr>
            </w:pPr>
          </w:p>
          <w:p w14:paraId="6684EFDA" w14:textId="77777777" w:rsidR="00931B84" w:rsidRPr="006046DF" w:rsidRDefault="00931B84" w:rsidP="00ED5A13">
            <w:pPr>
              <w:pStyle w:val="TableParagraph"/>
              <w:spacing w:line="240" w:lineRule="auto"/>
              <w:ind w:right="97"/>
              <w:rPr>
                <w:sz w:val="19"/>
              </w:rPr>
            </w:pPr>
            <w:r w:rsidRPr="006046DF">
              <w:rPr>
                <w:sz w:val="19"/>
              </w:rPr>
              <w:t>-</w:t>
            </w:r>
          </w:p>
        </w:tc>
        <w:tc>
          <w:tcPr>
            <w:tcW w:w="1427" w:type="dxa"/>
          </w:tcPr>
          <w:p w14:paraId="14F26826" w14:textId="77777777" w:rsidR="00931B84" w:rsidRPr="006046DF" w:rsidRDefault="00931B84" w:rsidP="00ED5A13">
            <w:pPr>
              <w:pStyle w:val="TableParagraph"/>
              <w:spacing w:before="8" w:line="240" w:lineRule="auto"/>
              <w:jc w:val="left"/>
              <w:rPr>
                <w:sz w:val="19"/>
              </w:rPr>
            </w:pPr>
          </w:p>
          <w:p w14:paraId="32922723" w14:textId="77777777" w:rsidR="00931B84" w:rsidRPr="006046DF" w:rsidRDefault="00931B84" w:rsidP="00ED5A13">
            <w:pPr>
              <w:pStyle w:val="TableParagraph"/>
              <w:spacing w:line="240" w:lineRule="auto"/>
              <w:ind w:right="51"/>
              <w:rPr>
                <w:sz w:val="19"/>
              </w:rPr>
            </w:pPr>
            <w:r w:rsidRPr="006046DF">
              <w:rPr>
                <w:sz w:val="19"/>
              </w:rPr>
              <w:t>-</w:t>
            </w:r>
          </w:p>
        </w:tc>
      </w:tr>
      <w:tr w:rsidR="006046DF" w:rsidRPr="006046DF" w14:paraId="723AAABD" w14:textId="77777777" w:rsidTr="00ED5A13">
        <w:trPr>
          <w:trHeight w:val="476"/>
        </w:trPr>
        <w:tc>
          <w:tcPr>
            <w:tcW w:w="2782" w:type="dxa"/>
          </w:tcPr>
          <w:p w14:paraId="5432575F" w14:textId="77777777" w:rsidR="00931B84" w:rsidRPr="006046DF" w:rsidRDefault="00931B84" w:rsidP="00ED5A13">
            <w:pPr>
              <w:pStyle w:val="TableParagraph"/>
              <w:spacing w:line="211" w:lineRule="exact"/>
              <w:ind w:left="50"/>
              <w:jc w:val="left"/>
              <w:rPr>
                <w:sz w:val="19"/>
              </w:rPr>
            </w:pPr>
            <w:proofErr w:type="spellStart"/>
            <w:r w:rsidRPr="006046DF">
              <w:rPr>
                <w:b/>
                <w:sz w:val="19"/>
              </w:rPr>
              <w:t>Chumbley</w:t>
            </w:r>
            <w:proofErr w:type="spellEnd"/>
            <w:r w:rsidRPr="006046DF">
              <w:rPr>
                <w:b/>
                <w:sz w:val="19"/>
              </w:rPr>
              <w:t xml:space="preserve"> et al.  (2010) </w:t>
            </w:r>
            <w:hyperlink w:anchor="_bookmark12" w:history="1">
              <w:r w:rsidRPr="006046DF">
                <w:rPr>
                  <w:sz w:val="19"/>
                </w:rPr>
                <w:t>(10)</w:t>
              </w:r>
            </w:hyperlink>
          </w:p>
          <w:p w14:paraId="2A4EAD62" w14:textId="77777777" w:rsidR="00931B84" w:rsidRPr="006046DF" w:rsidRDefault="00931B84" w:rsidP="00ED5A13">
            <w:pPr>
              <w:pStyle w:val="TableParagraph"/>
              <w:spacing w:before="15" w:line="240" w:lineRule="auto"/>
              <w:ind w:left="367"/>
              <w:jc w:val="left"/>
              <w:rPr>
                <w:sz w:val="19"/>
              </w:rPr>
            </w:pPr>
            <w:r w:rsidRPr="006046DF">
              <w:rPr>
                <w:w w:val="105"/>
                <w:sz w:val="19"/>
              </w:rPr>
              <w:t>(Same-Surface Same-Angle)</w:t>
            </w:r>
          </w:p>
        </w:tc>
        <w:tc>
          <w:tcPr>
            <w:tcW w:w="2263" w:type="dxa"/>
          </w:tcPr>
          <w:p w14:paraId="275E4239" w14:textId="77777777" w:rsidR="00931B84" w:rsidRPr="006046DF" w:rsidRDefault="00931B84" w:rsidP="00ED5A13">
            <w:pPr>
              <w:pStyle w:val="TableParagraph"/>
              <w:spacing w:line="210" w:lineRule="exact"/>
              <w:ind w:left="96"/>
              <w:jc w:val="left"/>
              <w:rPr>
                <w:sz w:val="19"/>
              </w:rPr>
            </w:pPr>
            <w:r w:rsidRPr="006046DF">
              <w:rPr>
                <w:w w:val="105"/>
                <w:sz w:val="19"/>
              </w:rPr>
              <w:t>Randomized</w:t>
            </w:r>
          </w:p>
          <w:p w14:paraId="661F5255" w14:textId="77777777" w:rsidR="00931B84" w:rsidRPr="006046DF" w:rsidRDefault="00931B84" w:rsidP="00ED5A13">
            <w:pPr>
              <w:pStyle w:val="TableParagraph"/>
              <w:spacing w:before="16" w:line="240" w:lineRule="auto"/>
              <w:ind w:left="97"/>
              <w:jc w:val="left"/>
              <w:rPr>
                <w:sz w:val="19"/>
              </w:rPr>
            </w:pPr>
            <w:proofErr w:type="spellStart"/>
            <w:r w:rsidRPr="006046DF">
              <w:rPr>
                <w:w w:val="105"/>
                <w:sz w:val="19"/>
              </w:rPr>
              <w:t>Chumbley</w:t>
            </w:r>
            <w:proofErr w:type="spellEnd"/>
            <w:r w:rsidRPr="006046DF">
              <w:rPr>
                <w:w w:val="105"/>
                <w:sz w:val="19"/>
              </w:rPr>
              <w:t xml:space="preserve"> Score</w:t>
            </w:r>
          </w:p>
        </w:tc>
        <w:tc>
          <w:tcPr>
            <w:tcW w:w="1244" w:type="dxa"/>
          </w:tcPr>
          <w:p w14:paraId="5AA6679C" w14:textId="77777777" w:rsidR="00931B84" w:rsidRPr="006046DF" w:rsidRDefault="00931B84" w:rsidP="00ED5A13">
            <w:pPr>
              <w:pStyle w:val="TableParagraph"/>
              <w:spacing w:line="210" w:lineRule="exact"/>
              <w:ind w:right="96"/>
              <w:rPr>
                <w:sz w:val="19"/>
              </w:rPr>
            </w:pPr>
            <w:r w:rsidRPr="006046DF">
              <w:rPr>
                <w:w w:val="105"/>
                <w:sz w:val="19"/>
              </w:rPr>
              <w:t>Screwdrivers</w:t>
            </w:r>
          </w:p>
        </w:tc>
        <w:tc>
          <w:tcPr>
            <w:tcW w:w="1404" w:type="dxa"/>
          </w:tcPr>
          <w:p w14:paraId="3CE1B89E" w14:textId="77777777" w:rsidR="00931B84" w:rsidRPr="006046DF" w:rsidRDefault="00931B84" w:rsidP="00ED5A13">
            <w:pPr>
              <w:pStyle w:val="TableParagraph"/>
              <w:spacing w:before="8" w:line="240" w:lineRule="auto"/>
              <w:jc w:val="left"/>
              <w:rPr>
                <w:sz w:val="19"/>
              </w:rPr>
            </w:pPr>
          </w:p>
          <w:p w14:paraId="3A746349" w14:textId="77777777" w:rsidR="00931B84" w:rsidRPr="006046DF" w:rsidRDefault="00931B84" w:rsidP="00ED5A13">
            <w:pPr>
              <w:pStyle w:val="TableParagraph"/>
              <w:spacing w:line="240" w:lineRule="auto"/>
              <w:ind w:right="97"/>
              <w:rPr>
                <w:sz w:val="19"/>
              </w:rPr>
            </w:pPr>
            <w:r w:rsidRPr="006046DF">
              <w:rPr>
                <w:sz w:val="19"/>
              </w:rPr>
              <w:t>2.3%</w:t>
            </w:r>
          </w:p>
        </w:tc>
        <w:tc>
          <w:tcPr>
            <w:tcW w:w="1427" w:type="dxa"/>
          </w:tcPr>
          <w:p w14:paraId="1E11B1DA" w14:textId="77777777" w:rsidR="00931B84" w:rsidRPr="006046DF" w:rsidRDefault="00931B84" w:rsidP="00ED5A13">
            <w:pPr>
              <w:pStyle w:val="TableParagraph"/>
              <w:spacing w:before="8" w:line="240" w:lineRule="auto"/>
              <w:jc w:val="left"/>
              <w:rPr>
                <w:sz w:val="19"/>
              </w:rPr>
            </w:pPr>
          </w:p>
          <w:p w14:paraId="27E0B2DE" w14:textId="77777777" w:rsidR="00931B84" w:rsidRPr="006046DF" w:rsidRDefault="00931B84" w:rsidP="00ED5A13">
            <w:pPr>
              <w:pStyle w:val="TableParagraph"/>
              <w:spacing w:line="240" w:lineRule="auto"/>
              <w:ind w:right="51"/>
              <w:rPr>
                <w:sz w:val="19"/>
              </w:rPr>
            </w:pPr>
            <w:r w:rsidRPr="006046DF">
              <w:rPr>
                <w:sz w:val="19"/>
              </w:rPr>
              <w:t>8.9%</w:t>
            </w:r>
          </w:p>
        </w:tc>
      </w:tr>
      <w:tr w:rsidR="006046DF" w:rsidRPr="006046DF" w14:paraId="61CFF457" w14:textId="77777777" w:rsidTr="00ED5A13">
        <w:trPr>
          <w:trHeight w:val="476"/>
        </w:trPr>
        <w:tc>
          <w:tcPr>
            <w:tcW w:w="2782" w:type="dxa"/>
          </w:tcPr>
          <w:p w14:paraId="4FB5086C" w14:textId="77777777" w:rsidR="00931B84" w:rsidRPr="006046DF" w:rsidRDefault="00931B84" w:rsidP="00ED5A13">
            <w:pPr>
              <w:pStyle w:val="TableParagraph"/>
              <w:spacing w:line="211" w:lineRule="exact"/>
              <w:ind w:right="95"/>
              <w:rPr>
                <w:sz w:val="19"/>
              </w:rPr>
            </w:pPr>
            <w:r w:rsidRPr="006046DF">
              <w:rPr>
                <w:b/>
                <w:sz w:val="19"/>
              </w:rPr>
              <w:t xml:space="preserve">Grieve et al. (2014) </w:t>
            </w:r>
            <w:hyperlink w:anchor="_bookmark14" w:history="1">
              <w:r w:rsidRPr="006046DF">
                <w:rPr>
                  <w:sz w:val="19"/>
                </w:rPr>
                <w:t>(12)</w:t>
              </w:r>
            </w:hyperlink>
          </w:p>
        </w:tc>
        <w:tc>
          <w:tcPr>
            <w:tcW w:w="2263" w:type="dxa"/>
          </w:tcPr>
          <w:p w14:paraId="6F11097F" w14:textId="77777777" w:rsidR="00931B84" w:rsidRPr="006046DF" w:rsidRDefault="00931B84" w:rsidP="00ED5A13">
            <w:pPr>
              <w:pStyle w:val="TableParagraph"/>
              <w:spacing w:line="210" w:lineRule="exact"/>
              <w:ind w:left="96"/>
              <w:jc w:val="left"/>
              <w:rPr>
                <w:sz w:val="19"/>
              </w:rPr>
            </w:pPr>
            <w:r w:rsidRPr="006046DF">
              <w:rPr>
                <w:w w:val="105"/>
                <w:sz w:val="19"/>
              </w:rPr>
              <w:t>Randomized</w:t>
            </w:r>
          </w:p>
          <w:p w14:paraId="7BA64D69" w14:textId="77777777" w:rsidR="00931B84" w:rsidRPr="006046DF" w:rsidRDefault="00931B84" w:rsidP="00ED5A13">
            <w:pPr>
              <w:pStyle w:val="TableParagraph"/>
              <w:spacing w:before="16" w:line="240" w:lineRule="auto"/>
              <w:ind w:left="96"/>
              <w:jc w:val="left"/>
              <w:rPr>
                <w:sz w:val="19"/>
              </w:rPr>
            </w:pPr>
            <w:proofErr w:type="spellStart"/>
            <w:r w:rsidRPr="006046DF">
              <w:rPr>
                <w:w w:val="105"/>
                <w:sz w:val="19"/>
              </w:rPr>
              <w:t>Chumbley</w:t>
            </w:r>
            <w:proofErr w:type="spellEnd"/>
            <w:r w:rsidRPr="006046DF">
              <w:rPr>
                <w:w w:val="105"/>
                <w:sz w:val="19"/>
              </w:rPr>
              <w:t xml:space="preserve"> Score</w:t>
            </w:r>
          </w:p>
        </w:tc>
        <w:tc>
          <w:tcPr>
            <w:tcW w:w="1244" w:type="dxa"/>
          </w:tcPr>
          <w:p w14:paraId="35F4B426" w14:textId="77777777" w:rsidR="00931B84" w:rsidRPr="006046DF" w:rsidRDefault="00931B84" w:rsidP="00ED5A13">
            <w:pPr>
              <w:pStyle w:val="TableParagraph"/>
              <w:spacing w:line="210" w:lineRule="exact"/>
              <w:ind w:right="96"/>
              <w:rPr>
                <w:sz w:val="19"/>
              </w:rPr>
            </w:pPr>
            <w:r w:rsidRPr="006046DF">
              <w:rPr>
                <w:w w:val="105"/>
                <w:sz w:val="19"/>
              </w:rPr>
              <w:t>Slip-joint</w:t>
            </w:r>
          </w:p>
        </w:tc>
        <w:tc>
          <w:tcPr>
            <w:tcW w:w="1404" w:type="dxa"/>
          </w:tcPr>
          <w:p w14:paraId="07AFEB27" w14:textId="77777777" w:rsidR="00931B84" w:rsidRPr="006046DF" w:rsidRDefault="00931B84" w:rsidP="00ED5A13">
            <w:pPr>
              <w:pStyle w:val="TableParagraph"/>
              <w:spacing w:before="8" w:line="240" w:lineRule="auto"/>
              <w:jc w:val="left"/>
              <w:rPr>
                <w:sz w:val="19"/>
              </w:rPr>
            </w:pPr>
          </w:p>
          <w:p w14:paraId="02DCE660" w14:textId="77777777" w:rsidR="00931B84" w:rsidRPr="006046DF" w:rsidRDefault="00931B84" w:rsidP="00ED5A13">
            <w:pPr>
              <w:pStyle w:val="TableParagraph"/>
              <w:spacing w:line="240" w:lineRule="auto"/>
              <w:ind w:right="97"/>
              <w:rPr>
                <w:sz w:val="19"/>
              </w:rPr>
            </w:pPr>
            <w:r w:rsidRPr="006046DF">
              <w:rPr>
                <w:sz w:val="19"/>
              </w:rPr>
              <w:t>-</w:t>
            </w:r>
          </w:p>
        </w:tc>
        <w:tc>
          <w:tcPr>
            <w:tcW w:w="1427" w:type="dxa"/>
          </w:tcPr>
          <w:p w14:paraId="6F7EB4FB" w14:textId="77777777" w:rsidR="00931B84" w:rsidRPr="006046DF" w:rsidRDefault="00931B84" w:rsidP="00ED5A13">
            <w:pPr>
              <w:pStyle w:val="TableParagraph"/>
              <w:spacing w:before="8" w:line="240" w:lineRule="auto"/>
              <w:jc w:val="left"/>
              <w:rPr>
                <w:sz w:val="19"/>
              </w:rPr>
            </w:pPr>
          </w:p>
          <w:p w14:paraId="6AF205A8" w14:textId="77777777" w:rsidR="00931B84" w:rsidRPr="006046DF" w:rsidRDefault="00931B84" w:rsidP="00ED5A13">
            <w:pPr>
              <w:pStyle w:val="TableParagraph"/>
              <w:spacing w:line="240" w:lineRule="auto"/>
              <w:ind w:right="51"/>
              <w:rPr>
                <w:sz w:val="19"/>
              </w:rPr>
            </w:pPr>
            <w:r w:rsidRPr="006046DF">
              <w:rPr>
                <w:sz w:val="19"/>
              </w:rPr>
              <w:t>-</w:t>
            </w:r>
          </w:p>
        </w:tc>
      </w:tr>
      <w:tr w:rsidR="006046DF" w:rsidRPr="006046DF" w14:paraId="4829DC87" w14:textId="77777777" w:rsidTr="00ED5A13">
        <w:trPr>
          <w:trHeight w:val="476"/>
        </w:trPr>
        <w:tc>
          <w:tcPr>
            <w:tcW w:w="2782" w:type="dxa"/>
          </w:tcPr>
          <w:p w14:paraId="01DDA69E" w14:textId="77777777" w:rsidR="00931B84" w:rsidRPr="006046DF" w:rsidRDefault="00931B84" w:rsidP="00ED5A13">
            <w:pPr>
              <w:pStyle w:val="TableParagraph"/>
              <w:spacing w:line="211" w:lineRule="exact"/>
              <w:ind w:left="89"/>
              <w:jc w:val="left"/>
              <w:rPr>
                <w:sz w:val="19"/>
              </w:rPr>
            </w:pPr>
            <w:proofErr w:type="spellStart"/>
            <w:r w:rsidRPr="006046DF">
              <w:rPr>
                <w:b/>
                <w:sz w:val="19"/>
              </w:rPr>
              <w:t>Hadler</w:t>
            </w:r>
            <w:proofErr w:type="spellEnd"/>
            <w:r w:rsidRPr="006046DF">
              <w:rPr>
                <w:b/>
                <w:sz w:val="19"/>
              </w:rPr>
              <w:t xml:space="preserve"> &amp; Morris (2017) </w:t>
            </w:r>
            <w:hyperlink w:anchor="_bookmark3" w:history="1">
              <w:r w:rsidRPr="006046DF">
                <w:rPr>
                  <w:sz w:val="19"/>
                </w:rPr>
                <w:t>(1)</w:t>
              </w:r>
            </w:hyperlink>
          </w:p>
          <w:p w14:paraId="2F4DBC4A" w14:textId="77777777" w:rsidR="00931B84" w:rsidRPr="006046DF" w:rsidRDefault="00931B84" w:rsidP="00ED5A13">
            <w:pPr>
              <w:pStyle w:val="TableParagraph"/>
              <w:spacing w:before="15" w:line="240" w:lineRule="auto"/>
              <w:ind w:left="367"/>
              <w:jc w:val="left"/>
              <w:rPr>
                <w:sz w:val="19"/>
              </w:rPr>
            </w:pPr>
            <w:r w:rsidRPr="006046DF">
              <w:rPr>
                <w:w w:val="105"/>
                <w:sz w:val="19"/>
              </w:rPr>
              <w:t>(Same-Surface Same-Angle)</w:t>
            </w:r>
          </w:p>
        </w:tc>
        <w:tc>
          <w:tcPr>
            <w:tcW w:w="2263" w:type="dxa"/>
          </w:tcPr>
          <w:p w14:paraId="543D21E6" w14:textId="77777777" w:rsidR="00931B84" w:rsidRPr="006046DF" w:rsidRDefault="00931B84" w:rsidP="00ED5A13">
            <w:pPr>
              <w:pStyle w:val="TableParagraph"/>
              <w:spacing w:line="210" w:lineRule="exact"/>
              <w:ind w:left="96"/>
              <w:jc w:val="left"/>
              <w:rPr>
                <w:sz w:val="19"/>
              </w:rPr>
            </w:pPr>
            <w:r w:rsidRPr="006046DF">
              <w:rPr>
                <w:w w:val="110"/>
                <w:sz w:val="19"/>
              </w:rPr>
              <w:t>Deterministic</w:t>
            </w:r>
          </w:p>
          <w:p w14:paraId="484A5C2E" w14:textId="77777777" w:rsidR="00931B84" w:rsidRPr="006046DF" w:rsidRDefault="00931B84" w:rsidP="00ED5A13">
            <w:pPr>
              <w:pStyle w:val="TableParagraph"/>
              <w:spacing w:before="16" w:line="240" w:lineRule="auto"/>
              <w:ind w:left="97"/>
              <w:jc w:val="left"/>
              <w:rPr>
                <w:sz w:val="19"/>
              </w:rPr>
            </w:pPr>
            <w:proofErr w:type="spellStart"/>
            <w:r w:rsidRPr="006046DF">
              <w:rPr>
                <w:w w:val="105"/>
                <w:sz w:val="19"/>
              </w:rPr>
              <w:t>Chumbley</w:t>
            </w:r>
            <w:proofErr w:type="spellEnd"/>
            <w:r w:rsidRPr="006046DF">
              <w:rPr>
                <w:w w:val="105"/>
                <w:sz w:val="19"/>
              </w:rPr>
              <w:t xml:space="preserve"> Score</w:t>
            </w:r>
          </w:p>
        </w:tc>
        <w:tc>
          <w:tcPr>
            <w:tcW w:w="1244" w:type="dxa"/>
          </w:tcPr>
          <w:p w14:paraId="67BF3291" w14:textId="77777777" w:rsidR="00931B84" w:rsidRPr="006046DF" w:rsidRDefault="00931B84" w:rsidP="00ED5A13">
            <w:pPr>
              <w:pStyle w:val="TableParagraph"/>
              <w:spacing w:line="210" w:lineRule="exact"/>
              <w:ind w:right="96"/>
              <w:rPr>
                <w:sz w:val="19"/>
              </w:rPr>
            </w:pPr>
            <w:r w:rsidRPr="006046DF">
              <w:rPr>
                <w:w w:val="105"/>
                <w:sz w:val="19"/>
              </w:rPr>
              <w:t>Screwdrivers</w:t>
            </w:r>
          </w:p>
        </w:tc>
        <w:tc>
          <w:tcPr>
            <w:tcW w:w="1404" w:type="dxa"/>
          </w:tcPr>
          <w:p w14:paraId="2D03C70F" w14:textId="77777777" w:rsidR="00931B84" w:rsidRPr="006046DF" w:rsidRDefault="00931B84" w:rsidP="00ED5A13">
            <w:pPr>
              <w:pStyle w:val="TableParagraph"/>
              <w:spacing w:before="8" w:line="240" w:lineRule="auto"/>
              <w:jc w:val="left"/>
              <w:rPr>
                <w:sz w:val="19"/>
              </w:rPr>
            </w:pPr>
          </w:p>
          <w:p w14:paraId="04F850E3" w14:textId="77777777" w:rsidR="00931B84" w:rsidRPr="006046DF" w:rsidRDefault="00931B84" w:rsidP="00ED5A13">
            <w:pPr>
              <w:pStyle w:val="TableParagraph"/>
              <w:spacing w:line="240" w:lineRule="auto"/>
              <w:ind w:right="97"/>
              <w:rPr>
                <w:sz w:val="19"/>
              </w:rPr>
            </w:pPr>
            <w:r w:rsidRPr="006046DF">
              <w:rPr>
                <w:sz w:val="19"/>
              </w:rPr>
              <w:t>0%</w:t>
            </w:r>
          </w:p>
        </w:tc>
        <w:tc>
          <w:tcPr>
            <w:tcW w:w="1427" w:type="dxa"/>
          </w:tcPr>
          <w:p w14:paraId="4543BE0D" w14:textId="77777777" w:rsidR="00931B84" w:rsidRPr="006046DF" w:rsidRDefault="00931B84" w:rsidP="00ED5A13">
            <w:pPr>
              <w:pStyle w:val="TableParagraph"/>
              <w:spacing w:before="8" w:line="240" w:lineRule="auto"/>
              <w:jc w:val="left"/>
              <w:rPr>
                <w:sz w:val="19"/>
              </w:rPr>
            </w:pPr>
          </w:p>
          <w:p w14:paraId="52DECB4B" w14:textId="77777777" w:rsidR="00931B84" w:rsidRPr="006046DF" w:rsidRDefault="00931B84" w:rsidP="00ED5A13">
            <w:pPr>
              <w:pStyle w:val="TableParagraph"/>
              <w:spacing w:line="240" w:lineRule="auto"/>
              <w:ind w:right="51"/>
              <w:rPr>
                <w:sz w:val="19"/>
              </w:rPr>
            </w:pPr>
            <w:r w:rsidRPr="006046DF">
              <w:rPr>
                <w:sz w:val="19"/>
              </w:rPr>
              <w:t>6%</w:t>
            </w:r>
          </w:p>
        </w:tc>
      </w:tr>
      <w:tr w:rsidR="006046DF" w:rsidRPr="006046DF" w14:paraId="2E55C243" w14:textId="77777777" w:rsidTr="00ED5A13">
        <w:trPr>
          <w:trHeight w:val="473"/>
        </w:trPr>
        <w:tc>
          <w:tcPr>
            <w:tcW w:w="2782" w:type="dxa"/>
          </w:tcPr>
          <w:p w14:paraId="08FE108C" w14:textId="77777777" w:rsidR="00931B84" w:rsidRPr="006046DF" w:rsidRDefault="00931B84" w:rsidP="00ED5A13">
            <w:pPr>
              <w:pStyle w:val="TableParagraph"/>
              <w:spacing w:line="211" w:lineRule="exact"/>
              <w:ind w:left="135"/>
              <w:jc w:val="left"/>
              <w:rPr>
                <w:sz w:val="19"/>
              </w:rPr>
            </w:pPr>
            <w:r w:rsidRPr="006046DF">
              <w:rPr>
                <w:b/>
                <w:sz w:val="19"/>
              </w:rPr>
              <w:t xml:space="preserve">Bachrach et al.  (2010) </w:t>
            </w:r>
            <w:hyperlink w:anchor="_bookmark13" w:history="1">
              <w:r w:rsidRPr="006046DF">
                <w:rPr>
                  <w:sz w:val="19"/>
                </w:rPr>
                <w:t>(11)</w:t>
              </w:r>
            </w:hyperlink>
          </w:p>
          <w:p w14:paraId="15CD74BF" w14:textId="77777777" w:rsidR="00931B84" w:rsidRPr="006046DF" w:rsidRDefault="00931B84" w:rsidP="00ED5A13">
            <w:pPr>
              <w:pStyle w:val="TableParagraph"/>
              <w:spacing w:before="15" w:line="240" w:lineRule="auto"/>
              <w:ind w:left="87"/>
              <w:jc w:val="left"/>
              <w:rPr>
                <w:sz w:val="19"/>
              </w:rPr>
            </w:pPr>
            <w:r w:rsidRPr="006046DF">
              <w:rPr>
                <w:w w:val="105"/>
                <w:sz w:val="19"/>
              </w:rPr>
              <w:t>(</w:t>
            </w:r>
            <w:proofErr w:type="gramStart"/>
            <w:r w:rsidRPr="006046DF">
              <w:rPr>
                <w:w w:val="105"/>
                <w:sz w:val="19"/>
              </w:rPr>
              <w:t>Different  Surfaces</w:t>
            </w:r>
            <w:proofErr w:type="gramEnd"/>
            <w:r w:rsidRPr="006046DF">
              <w:rPr>
                <w:w w:val="105"/>
                <w:sz w:val="19"/>
              </w:rPr>
              <w:t>-same angle)</w:t>
            </w:r>
          </w:p>
        </w:tc>
        <w:tc>
          <w:tcPr>
            <w:tcW w:w="2263" w:type="dxa"/>
          </w:tcPr>
          <w:p w14:paraId="06048B79" w14:textId="77777777" w:rsidR="00931B84" w:rsidRPr="006046DF" w:rsidRDefault="00931B84" w:rsidP="00ED5A13">
            <w:pPr>
              <w:pStyle w:val="TableParagraph"/>
              <w:spacing w:line="210" w:lineRule="exact"/>
              <w:ind w:left="96"/>
              <w:jc w:val="left"/>
              <w:rPr>
                <w:sz w:val="19"/>
              </w:rPr>
            </w:pPr>
            <w:r w:rsidRPr="006046DF">
              <w:rPr>
                <w:w w:val="105"/>
                <w:sz w:val="19"/>
              </w:rPr>
              <w:t>Similarity Measure</w:t>
            </w:r>
          </w:p>
          <w:p w14:paraId="77674A64" w14:textId="77777777" w:rsidR="00931B84" w:rsidRPr="006046DF" w:rsidRDefault="00931B84" w:rsidP="00ED5A13">
            <w:pPr>
              <w:pStyle w:val="TableParagraph"/>
              <w:spacing w:before="16" w:line="240" w:lineRule="auto"/>
              <w:ind w:left="97"/>
              <w:jc w:val="left"/>
              <w:rPr>
                <w:sz w:val="19"/>
              </w:rPr>
            </w:pPr>
            <w:r w:rsidRPr="006046DF">
              <w:rPr>
                <w:w w:val="110"/>
                <w:sz w:val="19"/>
              </w:rPr>
              <w:t>Relative Distance Metric</w:t>
            </w:r>
          </w:p>
        </w:tc>
        <w:tc>
          <w:tcPr>
            <w:tcW w:w="1244" w:type="dxa"/>
          </w:tcPr>
          <w:p w14:paraId="509DC953" w14:textId="77777777" w:rsidR="00931B84" w:rsidRPr="006046DF" w:rsidRDefault="00931B84" w:rsidP="00ED5A13">
            <w:pPr>
              <w:pStyle w:val="TableParagraph"/>
              <w:spacing w:line="210" w:lineRule="exact"/>
              <w:ind w:right="96"/>
              <w:rPr>
                <w:sz w:val="19"/>
              </w:rPr>
            </w:pPr>
            <w:r w:rsidRPr="006046DF">
              <w:rPr>
                <w:w w:val="105"/>
                <w:sz w:val="19"/>
              </w:rPr>
              <w:t>Screwdrivers</w:t>
            </w:r>
          </w:p>
        </w:tc>
        <w:tc>
          <w:tcPr>
            <w:tcW w:w="1404" w:type="dxa"/>
          </w:tcPr>
          <w:p w14:paraId="50415DAD" w14:textId="77777777" w:rsidR="00931B84" w:rsidRPr="006046DF" w:rsidRDefault="00931B84" w:rsidP="00ED5A13">
            <w:pPr>
              <w:pStyle w:val="TableParagraph"/>
              <w:spacing w:before="8" w:line="240" w:lineRule="auto"/>
              <w:jc w:val="left"/>
              <w:rPr>
                <w:sz w:val="19"/>
              </w:rPr>
            </w:pPr>
          </w:p>
          <w:p w14:paraId="76B39E98" w14:textId="77777777" w:rsidR="00931B84" w:rsidRPr="006046DF" w:rsidRDefault="00931B84" w:rsidP="00ED5A13">
            <w:pPr>
              <w:pStyle w:val="TableParagraph"/>
              <w:spacing w:line="240" w:lineRule="auto"/>
              <w:ind w:right="97"/>
              <w:rPr>
                <w:sz w:val="19"/>
              </w:rPr>
            </w:pPr>
            <w:r w:rsidRPr="006046DF">
              <w:rPr>
                <w:sz w:val="19"/>
              </w:rPr>
              <w:t>5.9%</w:t>
            </w:r>
          </w:p>
        </w:tc>
        <w:tc>
          <w:tcPr>
            <w:tcW w:w="1427" w:type="dxa"/>
          </w:tcPr>
          <w:p w14:paraId="63D82ADF" w14:textId="77777777" w:rsidR="00931B84" w:rsidRPr="006046DF" w:rsidRDefault="00931B84" w:rsidP="00ED5A13">
            <w:pPr>
              <w:pStyle w:val="TableParagraph"/>
              <w:spacing w:before="8" w:line="240" w:lineRule="auto"/>
              <w:jc w:val="left"/>
              <w:rPr>
                <w:sz w:val="19"/>
              </w:rPr>
            </w:pPr>
          </w:p>
          <w:p w14:paraId="76F19E60" w14:textId="77777777" w:rsidR="00931B84" w:rsidRPr="006046DF" w:rsidRDefault="00931B84" w:rsidP="00ED5A13">
            <w:pPr>
              <w:pStyle w:val="TableParagraph"/>
              <w:spacing w:line="240" w:lineRule="auto"/>
              <w:ind w:right="51"/>
              <w:rPr>
                <w:sz w:val="19"/>
              </w:rPr>
            </w:pPr>
            <w:r w:rsidRPr="006046DF">
              <w:rPr>
                <w:sz w:val="19"/>
              </w:rPr>
              <w:t>9.4%</w:t>
            </w:r>
          </w:p>
        </w:tc>
      </w:tr>
      <w:tr w:rsidR="006046DF" w:rsidRPr="006046DF" w14:paraId="0C979D26" w14:textId="77777777" w:rsidTr="00ED5A13">
        <w:trPr>
          <w:trHeight w:val="214"/>
        </w:trPr>
        <w:tc>
          <w:tcPr>
            <w:tcW w:w="2782" w:type="dxa"/>
          </w:tcPr>
          <w:p w14:paraId="2B0A41B5" w14:textId="77777777" w:rsidR="00931B84" w:rsidRPr="006046DF" w:rsidRDefault="00931B84" w:rsidP="00ED5A13">
            <w:pPr>
              <w:pStyle w:val="TableParagraph"/>
              <w:spacing w:line="195" w:lineRule="exact"/>
              <w:ind w:right="94"/>
              <w:rPr>
                <w:sz w:val="19"/>
              </w:rPr>
            </w:pPr>
            <w:r w:rsidRPr="006046DF">
              <w:rPr>
                <w:w w:val="105"/>
                <w:sz w:val="19"/>
              </w:rPr>
              <w:t>(Same Surfaces-same angle)</w:t>
            </w:r>
          </w:p>
        </w:tc>
        <w:tc>
          <w:tcPr>
            <w:tcW w:w="2263" w:type="dxa"/>
          </w:tcPr>
          <w:p w14:paraId="43878D87" w14:textId="77777777" w:rsidR="00931B84" w:rsidRPr="006046DF" w:rsidRDefault="00931B84" w:rsidP="00ED5A13">
            <w:pPr>
              <w:pStyle w:val="TableParagraph"/>
              <w:spacing w:line="240" w:lineRule="auto"/>
              <w:jc w:val="left"/>
              <w:rPr>
                <w:sz w:val="14"/>
              </w:rPr>
            </w:pPr>
          </w:p>
        </w:tc>
        <w:tc>
          <w:tcPr>
            <w:tcW w:w="1244" w:type="dxa"/>
          </w:tcPr>
          <w:p w14:paraId="424D468A" w14:textId="77777777" w:rsidR="00931B84" w:rsidRPr="006046DF" w:rsidRDefault="00931B84" w:rsidP="00ED5A13">
            <w:pPr>
              <w:pStyle w:val="TableParagraph"/>
              <w:spacing w:line="240" w:lineRule="auto"/>
              <w:jc w:val="left"/>
              <w:rPr>
                <w:sz w:val="14"/>
              </w:rPr>
            </w:pPr>
          </w:p>
        </w:tc>
        <w:tc>
          <w:tcPr>
            <w:tcW w:w="1404" w:type="dxa"/>
          </w:tcPr>
          <w:p w14:paraId="2997F573" w14:textId="4A5DA9E2" w:rsidR="00931B84" w:rsidRPr="006046DF" w:rsidRDefault="00931B84" w:rsidP="00ED5A13">
            <w:pPr>
              <w:pStyle w:val="TableParagraph"/>
              <w:spacing w:line="195" w:lineRule="exact"/>
              <w:ind w:right="97"/>
              <w:rPr>
                <w:sz w:val="19"/>
              </w:rPr>
            </w:pPr>
            <w:r w:rsidRPr="006046DF">
              <w:rPr>
                <w:sz w:val="19"/>
              </w:rPr>
              <w:t>0.22%</w:t>
            </w:r>
          </w:p>
        </w:tc>
        <w:tc>
          <w:tcPr>
            <w:tcW w:w="1427" w:type="dxa"/>
          </w:tcPr>
          <w:p w14:paraId="45B00409" w14:textId="77777777" w:rsidR="00931B84" w:rsidRPr="006046DF" w:rsidRDefault="00931B84" w:rsidP="00ED5A13">
            <w:pPr>
              <w:pStyle w:val="TableParagraph"/>
              <w:spacing w:line="195" w:lineRule="exact"/>
              <w:ind w:right="51"/>
              <w:rPr>
                <w:sz w:val="19"/>
              </w:rPr>
            </w:pPr>
            <w:r w:rsidRPr="006046DF">
              <w:rPr>
                <w:sz w:val="19"/>
              </w:rPr>
              <w:t>0%</w:t>
            </w:r>
          </w:p>
        </w:tc>
      </w:tr>
    </w:tbl>
    <w:p w14:paraId="2F74600C" w14:textId="02C48F67" w:rsidR="00931B84" w:rsidRPr="006046DF" w:rsidRDefault="00C05D06" w:rsidP="00931B84">
      <w:pPr>
        <w:pStyle w:val="BodyText"/>
        <w:spacing w:before="1"/>
        <w:rPr>
          <w:sz w:val="13"/>
        </w:rPr>
      </w:pPr>
      <w:r w:rsidRPr="006046DF">
        <w:rPr>
          <w:noProof/>
        </w:rPr>
        <w:drawing>
          <wp:anchor distT="0" distB="0" distL="0" distR="0" simplePos="0" relativeHeight="251659264" behindDoc="1" locked="0" layoutInCell="1" allowOverlap="1" wp14:anchorId="651FB42D" wp14:editId="11DF4203">
            <wp:simplePos x="0" y="0"/>
            <wp:positionH relativeFrom="page">
              <wp:posOffset>1181337</wp:posOffset>
            </wp:positionH>
            <wp:positionV relativeFrom="paragraph">
              <wp:posOffset>-1798320</wp:posOffset>
            </wp:positionV>
            <wp:extent cx="5852159" cy="1819655"/>
            <wp:effectExtent l="0" t="0" r="0" b="0"/>
            <wp:wrapNone/>
            <wp:docPr id="4"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43.png"/>
                    <pic:cNvPicPr/>
                  </pic:nvPicPr>
                  <pic:blipFill>
                    <a:blip r:embed="rId14" cstate="print"/>
                    <a:stretch>
                      <a:fillRect/>
                    </a:stretch>
                  </pic:blipFill>
                  <pic:spPr>
                    <a:xfrm>
                      <a:off x="0" y="0"/>
                      <a:ext cx="5852159" cy="1819655"/>
                    </a:xfrm>
                    <a:prstGeom prst="rect">
                      <a:avLst/>
                    </a:prstGeom>
                  </pic:spPr>
                </pic:pic>
              </a:graphicData>
            </a:graphic>
          </wp:anchor>
        </w:drawing>
      </w:r>
    </w:p>
    <w:p w14:paraId="1E956A67" w14:textId="79C7D85E" w:rsidR="00931B84" w:rsidRPr="006046DF" w:rsidRDefault="00931B84" w:rsidP="009854F2">
      <w:pPr>
        <w:pStyle w:val="NoSpacing"/>
        <w:spacing w:line="276" w:lineRule="auto"/>
        <w:jc w:val="both"/>
        <w:rPr>
          <w:rFonts w:eastAsiaTheme="minorHAnsi"/>
          <w:w w:val="105"/>
          <w:sz w:val="24"/>
          <w:szCs w:val="24"/>
        </w:rPr>
      </w:pPr>
      <w:r w:rsidRPr="006046DF">
        <w:rPr>
          <w:w w:val="105"/>
          <w:sz w:val="24"/>
          <w:szCs w:val="24"/>
        </w:rPr>
        <w:t xml:space="preserve">Table 1: </w:t>
      </w:r>
      <w:r w:rsidRPr="006046DF">
        <w:rPr>
          <w:rFonts w:eastAsiaTheme="minorHAnsi"/>
          <w:w w:val="105"/>
          <w:sz w:val="24"/>
          <w:szCs w:val="24"/>
        </w:rPr>
        <w:t xml:space="preserve">Error Rates in same-source analyses for striated </w:t>
      </w:r>
      <w:proofErr w:type="spellStart"/>
      <w:r w:rsidRPr="006046DF">
        <w:rPr>
          <w:rFonts w:eastAsiaTheme="minorHAnsi"/>
          <w:w w:val="105"/>
          <w:sz w:val="24"/>
          <w:szCs w:val="24"/>
        </w:rPr>
        <w:t>toolmarks</w:t>
      </w:r>
      <w:proofErr w:type="spellEnd"/>
      <w:r w:rsidRPr="006046DF">
        <w:rPr>
          <w:rFonts w:eastAsiaTheme="minorHAnsi"/>
          <w:w w:val="105"/>
          <w:sz w:val="24"/>
          <w:szCs w:val="24"/>
        </w:rPr>
        <w:t xml:space="preserve"> reported in the literature. The top four reported papers use some variation of the </w:t>
      </w:r>
      <w:proofErr w:type="spellStart"/>
      <w:r w:rsidRPr="006046DF">
        <w:rPr>
          <w:rFonts w:eastAsiaTheme="minorHAnsi"/>
          <w:w w:val="105"/>
          <w:sz w:val="24"/>
          <w:szCs w:val="24"/>
        </w:rPr>
        <w:t>Chumbley</w:t>
      </w:r>
      <w:proofErr w:type="spellEnd"/>
      <w:r w:rsidRPr="006046DF">
        <w:rPr>
          <w:rFonts w:eastAsiaTheme="minorHAnsi"/>
          <w:w w:val="105"/>
          <w:sz w:val="24"/>
          <w:szCs w:val="24"/>
        </w:rPr>
        <w:t xml:space="preserve"> score method.</w:t>
      </w:r>
    </w:p>
    <w:p w14:paraId="6B0B9CAB" w14:textId="77777777" w:rsidR="006A3297" w:rsidRPr="006046DF" w:rsidRDefault="006A3297" w:rsidP="00871C17">
      <w:pPr>
        <w:spacing w:line="360" w:lineRule="auto"/>
        <w:jc w:val="both"/>
        <w:rPr>
          <w:rFonts w:ascii="Times New Roman" w:hAnsi="Times New Roman" w:cs="Times New Roman"/>
          <w:w w:val="105"/>
          <w:sz w:val="24"/>
          <w:szCs w:val="24"/>
        </w:rPr>
      </w:pPr>
    </w:p>
    <w:p w14:paraId="632A1932" w14:textId="49BE22A2" w:rsidR="00C05D06" w:rsidRPr="006046DF" w:rsidRDefault="00C05D06">
      <w:pPr>
        <w:rPr>
          <w:rFonts w:ascii="Times New Roman" w:hAnsi="Times New Roman" w:cs="Times New Roman"/>
          <w:w w:val="105"/>
          <w:sz w:val="24"/>
          <w:szCs w:val="24"/>
        </w:rPr>
      </w:pPr>
      <w:r w:rsidRPr="006046DF">
        <w:rPr>
          <w:rFonts w:ascii="Times New Roman" w:hAnsi="Times New Roman" w:cs="Times New Roman"/>
          <w:w w:val="105"/>
          <w:sz w:val="24"/>
          <w:szCs w:val="24"/>
        </w:rPr>
        <w:br w:type="page"/>
      </w:r>
    </w:p>
    <w:p w14:paraId="5DD23D11" w14:textId="0AF914B8" w:rsidR="00C05D06" w:rsidRPr="006046DF" w:rsidRDefault="00C95BE7" w:rsidP="00C05D06">
      <w:pPr>
        <w:pStyle w:val="BodyText"/>
        <w:spacing w:before="3"/>
        <w:rPr>
          <w:sz w:val="2"/>
        </w:rPr>
      </w:pPr>
      <w:r w:rsidRPr="006046DF">
        <w:rPr>
          <w:noProof/>
        </w:rPr>
        <w:lastRenderedPageBreak/>
        <w:drawing>
          <wp:anchor distT="0" distB="0" distL="0" distR="0" simplePos="0" relativeHeight="251661312" behindDoc="1" locked="0" layoutInCell="1" allowOverlap="1" wp14:anchorId="00BFC68F" wp14:editId="0EF26512">
            <wp:simplePos x="0" y="0"/>
            <wp:positionH relativeFrom="page">
              <wp:posOffset>1160071</wp:posOffset>
            </wp:positionH>
            <wp:positionV relativeFrom="paragraph">
              <wp:posOffset>0</wp:posOffset>
            </wp:positionV>
            <wp:extent cx="5852159" cy="1630679"/>
            <wp:effectExtent l="0" t="0" r="0" b="0"/>
            <wp:wrapNone/>
            <wp:docPr id="6"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44.png"/>
                    <pic:cNvPicPr/>
                  </pic:nvPicPr>
                  <pic:blipFill>
                    <a:blip r:embed="rId15" cstate="print"/>
                    <a:stretch>
                      <a:fillRect/>
                    </a:stretch>
                  </pic:blipFill>
                  <pic:spPr>
                    <a:xfrm>
                      <a:off x="0" y="0"/>
                      <a:ext cx="5852159" cy="1630679"/>
                    </a:xfrm>
                    <a:prstGeom prst="rect">
                      <a:avLst/>
                    </a:prstGeom>
                  </pic:spPr>
                </pic:pic>
              </a:graphicData>
            </a:graphic>
          </wp:anchor>
        </w:drawing>
      </w:r>
    </w:p>
    <w:tbl>
      <w:tblPr>
        <w:tblW w:w="0" w:type="auto"/>
        <w:tblInd w:w="414" w:type="dxa"/>
        <w:tblLayout w:type="fixed"/>
        <w:tblCellMar>
          <w:left w:w="0" w:type="dxa"/>
          <w:right w:w="0" w:type="dxa"/>
        </w:tblCellMar>
        <w:tblLook w:val="01E0" w:firstRow="1" w:lastRow="1" w:firstColumn="1" w:lastColumn="1" w:noHBand="0" w:noVBand="0"/>
      </w:tblPr>
      <w:tblGrid>
        <w:gridCol w:w="3436"/>
        <w:gridCol w:w="3146"/>
        <w:gridCol w:w="1262"/>
        <w:gridCol w:w="1288"/>
      </w:tblGrid>
      <w:tr w:rsidR="006046DF" w:rsidRPr="006046DF" w14:paraId="13BD279A" w14:textId="77777777" w:rsidTr="00ED5A13">
        <w:trPr>
          <w:trHeight w:val="196"/>
        </w:trPr>
        <w:tc>
          <w:tcPr>
            <w:tcW w:w="3436" w:type="dxa"/>
          </w:tcPr>
          <w:p w14:paraId="657D9CF3" w14:textId="77777777" w:rsidR="00C05D06" w:rsidRPr="006046DF" w:rsidRDefault="00C05D06" w:rsidP="00ED5A13">
            <w:pPr>
              <w:pStyle w:val="TableParagraph"/>
              <w:spacing w:line="168" w:lineRule="exact"/>
              <w:ind w:right="85"/>
              <w:rPr>
                <w:sz w:val="17"/>
              </w:rPr>
            </w:pPr>
            <w:bookmarkStart w:id="35" w:name="_Hlk526706826"/>
            <w:r w:rsidRPr="006046DF">
              <w:rPr>
                <w:w w:val="105"/>
                <w:sz w:val="17"/>
              </w:rPr>
              <w:t>Method</w:t>
            </w:r>
          </w:p>
        </w:tc>
        <w:tc>
          <w:tcPr>
            <w:tcW w:w="3146" w:type="dxa"/>
          </w:tcPr>
          <w:p w14:paraId="1EFB0613" w14:textId="77777777" w:rsidR="00C05D06" w:rsidRPr="006046DF" w:rsidRDefault="00C05D06" w:rsidP="00ED5A13">
            <w:pPr>
              <w:pStyle w:val="TableParagraph"/>
              <w:spacing w:line="168" w:lineRule="exact"/>
              <w:ind w:left="87"/>
              <w:jc w:val="left"/>
              <w:rPr>
                <w:sz w:val="17"/>
              </w:rPr>
            </w:pPr>
            <w:r w:rsidRPr="006046DF">
              <w:rPr>
                <w:w w:val="110"/>
                <w:sz w:val="17"/>
              </w:rPr>
              <w:t>Data Source</w:t>
            </w:r>
          </w:p>
        </w:tc>
        <w:tc>
          <w:tcPr>
            <w:tcW w:w="1262" w:type="dxa"/>
          </w:tcPr>
          <w:p w14:paraId="1F24BAAE" w14:textId="77777777" w:rsidR="00C05D06" w:rsidRPr="006046DF" w:rsidRDefault="00C05D06" w:rsidP="00ED5A13">
            <w:pPr>
              <w:pStyle w:val="TableParagraph"/>
              <w:spacing w:line="168" w:lineRule="exact"/>
              <w:ind w:right="82"/>
              <w:rPr>
                <w:sz w:val="17"/>
              </w:rPr>
            </w:pPr>
            <w:r w:rsidRPr="006046DF">
              <w:rPr>
                <w:w w:val="110"/>
                <w:sz w:val="17"/>
              </w:rPr>
              <w:t>False Positives</w:t>
            </w:r>
          </w:p>
        </w:tc>
        <w:tc>
          <w:tcPr>
            <w:tcW w:w="1288" w:type="dxa"/>
          </w:tcPr>
          <w:p w14:paraId="5F1A6C64" w14:textId="77777777" w:rsidR="00C05D06" w:rsidRPr="006046DF" w:rsidRDefault="00C05D06" w:rsidP="00ED5A13">
            <w:pPr>
              <w:pStyle w:val="TableParagraph"/>
              <w:spacing w:line="168" w:lineRule="exact"/>
              <w:ind w:right="44"/>
              <w:rPr>
                <w:sz w:val="17"/>
              </w:rPr>
            </w:pPr>
            <w:r w:rsidRPr="006046DF">
              <w:rPr>
                <w:w w:val="105"/>
                <w:sz w:val="17"/>
              </w:rPr>
              <w:t>False Negatives</w:t>
            </w:r>
          </w:p>
        </w:tc>
      </w:tr>
      <w:tr w:rsidR="006046DF" w:rsidRPr="006046DF" w14:paraId="23361A0F" w14:textId="77777777" w:rsidTr="00ED5A13">
        <w:trPr>
          <w:trHeight w:val="214"/>
        </w:trPr>
        <w:tc>
          <w:tcPr>
            <w:tcW w:w="3436" w:type="dxa"/>
          </w:tcPr>
          <w:p w14:paraId="5AA4E84E" w14:textId="77777777" w:rsidR="00C05D06" w:rsidRPr="006046DF" w:rsidRDefault="00C05D06" w:rsidP="00ED5A13">
            <w:pPr>
              <w:pStyle w:val="TableParagraph"/>
              <w:spacing w:line="190" w:lineRule="exact"/>
              <w:ind w:right="85"/>
              <w:rPr>
                <w:b/>
                <w:sz w:val="17"/>
              </w:rPr>
            </w:pPr>
            <w:r w:rsidRPr="006046DF">
              <w:rPr>
                <w:b/>
                <w:sz w:val="17"/>
              </w:rPr>
              <w:t xml:space="preserve">Hare et al. </w:t>
            </w:r>
            <w:hyperlink w:anchor="_bookmark17" w:history="1">
              <w:r w:rsidRPr="006046DF">
                <w:rPr>
                  <w:b/>
                  <w:sz w:val="17"/>
                </w:rPr>
                <w:t>(15)</w:t>
              </w:r>
            </w:hyperlink>
          </w:p>
        </w:tc>
        <w:tc>
          <w:tcPr>
            <w:tcW w:w="3146" w:type="dxa"/>
          </w:tcPr>
          <w:p w14:paraId="0370DC5F" w14:textId="77777777" w:rsidR="00C05D06" w:rsidRPr="006046DF" w:rsidRDefault="00C05D06" w:rsidP="00ED5A13">
            <w:pPr>
              <w:pStyle w:val="TableParagraph"/>
              <w:spacing w:line="189" w:lineRule="exact"/>
              <w:ind w:left="87"/>
              <w:jc w:val="left"/>
              <w:rPr>
                <w:sz w:val="17"/>
              </w:rPr>
            </w:pPr>
            <w:r w:rsidRPr="006046DF">
              <w:rPr>
                <w:w w:val="105"/>
                <w:sz w:val="17"/>
              </w:rPr>
              <w:t>Hamby 252 (NIST scans)</w:t>
            </w:r>
          </w:p>
        </w:tc>
        <w:tc>
          <w:tcPr>
            <w:tcW w:w="1262" w:type="dxa"/>
          </w:tcPr>
          <w:p w14:paraId="1BC2C86F" w14:textId="77777777" w:rsidR="00C05D06" w:rsidRPr="006046DF" w:rsidRDefault="00C05D06" w:rsidP="00ED5A13">
            <w:pPr>
              <w:pStyle w:val="TableParagraph"/>
              <w:spacing w:line="240" w:lineRule="auto"/>
              <w:jc w:val="left"/>
              <w:rPr>
                <w:sz w:val="14"/>
              </w:rPr>
            </w:pPr>
          </w:p>
        </w:tc>
        <w:tc>
          <w:tcPr>
            <w:tcW w:w="1288" w:type="dxa"/>
          </w:tcPr>
          <w:p w14:paraId="1A900C57" w14:textId="77777777" w:rsidR="00C05D06" w:rsidRPr="006046DF" w:rsidRDefault="00C05D06" w:rsidP="00ED5A13">
            <w:pPr>
              <w:pStyle w:val="TableParagraph"/>
              <w:spacing w:line="240" w:lineRule="auto"/>
              <w:jc w:val="left"/>
              <w:rPr>
                <w:sz w:val="14"/>
              </w:rPr>
            </w:pPr>
          </w:p>
        </w:tc>
      </w:tr>
      <w:tr w:rsidR="006046DF" w:rsidRPr="006046DF" w14:paraId="1BE0D303" w14:textId="77777777" w:rsidTr="00ED5A13">
        <w:trPr>
          <w:trHeight w:val="211"/>
        </w:trPr>
        <w:tc>
          <w:tcPr>
            <w:tcW w:w="3436" w:type="dxa"/>
          </w:tcPr>
          <w:p w14:paraId="6D926A9E" w14:textId="77777777" w:rsidR="00C05D06" w:rsidRPr="006046DF" w:rsidRDefault="00C05D06" w:rsidP="00ED5A13">
            <w:pPr>
              <w:pStyle w:val="TableParagraph"/>
              <w:spacing w:line="186" w:lineRule="exact"/>
              <w:ind w:right="85"/>
              <w:rPr>
                <w:sz w:val="17"/>
              </w:rPr>
            </w:pPr>
            <w:r w:rsidRPr="006046DF">
              <w:rPr>
                <w:w w:val="110"/>
                <w:sz w:val="17"/>
              </w:rPr>
              <w:t>Consecutive Matching Bullets Striae (CMS)</w:t>
            </w:r>
          </w:p>
        </w:tc>
        <w:tc>
          <w:tcPr>
            <w:tcW w:w="3146" w:type="dxa"/>
          </w:tcPr>
          <w:p w14:paraId="25111FF1" w14:textId="77777777" w:rsidR="00C05D06" w:rsidRPr="006046DF" w:rsidRDefault="00C05D06" w:rsidP="00ED5A13">
            <w:pPr>
              <w:pStyle w:val="TableParagraph"/>
              <w:spacing w:line="240" w:lineRule="auto"/>
              <w:jc w:val="left"/>
              <w:rPr>
                <w:sz w:val="14"/>
              </w:rPr>
            </w:pPr>
          </w:p>
        </w:tc>
        <w:tc>
          <w:tcPr>
            <w:tcW w:w="1262" w:type="dxa"/>
          </w:tcPr>
          <w:p w14:paraId="1D0333CC" w14:textId="77777777" w:rsidR="00C05D06" w:rsidRPr="006046DF" w:rsidRDefault="00C05D06" w:rsidP="00ED5A13">
            <w:pPr>
              <w:pStyle w:val="TableParagraph"/>
              <w:spacing w:line="186" w:lineRule="exact"/>
              <w:ind w:right="82"/>
              <w:rPr>
                <w:sz w:val="17"/>
              </w:rPr>
            </w:pPr>
            <w:r w:rsidRPr="006046DF">
              <w:rPr>
                <w:sz w:val="17"/>
              </w:rPr>
              <w:t>6.25%</w:t>
            </w:r>
          </w:p>
        </w:tc>
        <w:tc>
          <w:tcPr>
            <w:tcW w:w="1288" w:type="dxa"/>
          </w:tcPr>
          <w:p w14:paraId="1EE6EB62" w14:textId="77777777" w:rsidR="00C05D06" w:rsidRPr="006046DF" w:rsidRDefault="00C05D06" w:rsidP="00ED5A13">
            <w:pPr>
              <w:pStyle w:val="TableParagraph"/>
              <w:spacing w:line="186" w:lineRule="exact"/>
              <w:ind w:right="44"/>
              <w:rPr>
                <w:sz w:val="17"/>
              </w:rPr>
            </w:pPr>
            <w:r w:rsidRPr="006046DF">
              <w:rPr>
                <w:sz w:val="17"/>
              </w:rPr>
              <w:t>33.85%</w:t>
            </w:r>
          </w:p>
        </w:tc>
      </w:tr>
      <w:tr w:rsidR="006046DF" w:rsidRPr="006046DF" w14:paraId="22D56261" w14:textId="77777777" w:rsidTr="00ED5A13">
        <w:trPr>
          <w:trHeight w:val="211"/>
        </w:trPr>
        <w:tc>
          <w:tcPr>
            <w:tcW w:w="3436" w:type="dxa"/>
          </w:tcPr>
          <w:p w14:paraId="1B0BEDB6" w14:textId="77777777" w:rsidR="00C05D06" w:rsidRPr="006046DF" w:rsidRDefault="00C05D06" w:rsidP="00ED5A13">
            <w:pPr>
              <w:pStyle w:val="TableParagraph"/>
              <w:spacing w:line="186" w:lineRule="exact"/>
              <w:ind w:right="86"/>
              <w:rPr>
                <w:sz w:val="17"/>
              </w:rPr>
            </w:pPr>
            <w:r w:rsidRPr="006046DF">
              <w:rPr>
                <w:w w:val="110"/>
                <w:sz w:val="17"/>
              </w:rPr>
              <w:t>Consecutive Non-matching Striae (CNMS)</w:t>
            </w:r>
          </w:p>
        </w:tc>
        <w:tc>
          <w:tcPr>
            <w:tcW w:w="3146" w:type="dxa"/>
          </w:tcPr>
          <w:p w14:paraId="33AB2DDE" w14:textId="77777777" w:rsidR="00C05D06" w:rsidRPr="006046DF" w:rsidRDefault="00C05D06" w:rsidP="00ED5A13">
            <w:pPr>
              <w:pStyle w:val="TableParagraph"/>
              <w:spacing w:line="240" w:lineRule="auto"/>
              <w:jc w:val="left"/>
              <w:rPr>
                <w:sz w:val="14"/>
              </w:rPr>
            </w:pPr>
          </w:p>
        </w:tc>
        <w:tc>
          <w:tcPr>
            <w:tcW w:w="1262" w:type="dxa"/>
          </w:tcPr>
          <w:p w14:paraId="490B73D1" w14:textId="77777777" w:rsidR="00C05D06" w:rsidRPr="006046DF" w:rsidRDefault="00C05D06" w:rsidP="00ED5A13">
            <w:pPr>
              <w:pStyle w:val="TableParagraph"/>
              <w:spacing w:line="186" w:lineRule="exact"/>
              <w:ind w:right="83"/>
              <w:rPr>
                <w:sz w:val="17"/>
              </w:rPr>
            </w:pPr>
            <w:r w:rsidRPr="006046DF">
              <w:rPr>
                <w:sz w:val="17"/>
              </w:rPr>
              <w:t>6.25%</w:t>
            </w:r>
          </w:p>
        </w:tc>
        <w:tc>
          <w:tcPr>
            <w:tcW w:w="1288" w:type="dxa"/>
          </w:tcPr>
          <w:p w14:paraId="5766EE6B" w14:textId="77777777" w:rsidR="00C05D06" w:rsidRPr="006046DF" w:rsidRDefault="00C05D06" w:rsidP="00ED5A13">
            <w:pPr>
              <w:pStyle w:val="TableParagraph"/>
              <w:spacing w:line="186" w:lineRule="exact"/>
              <w:ind w:right="44"/>
              <w:rPr>
                <w:sz w:val="17"/>
              </w:rPr>
            </w:pPr>
            <w:r w:rsidRPr="006046DF">
              <w:rPr>
                <w:sz w:val="17"/>
              </w:rPr>
              <w:t>35.42%</w:t>
            </w:r>
          </w:p>
        </w:tc>
      </w:tr>
      <w:tr w:rsidR="006046DF" w:rsidRPr="006046DF" w14:paraId="23CD53B6" w14:textId="77777777" w:rsidTr="00ED5A13">
        <w:trPr>
          <w:trHeight w:val="211"/>
        </w:trPr>
        <w:tc>
          <w:tcPr>
            <w:tcW w:w="3436" w:type="dxa"/>
          </w:tcPr>
          <w:p w14:paraId="6F2BDF1A" w14:textId="77777777" w:rsidR="00C05D06" w:rsidRPr="006046DF" w:rsidRDefault="00C05D06" w:rsidP="00ED5A13">
            <w:pPr>
              <w:pStyle w:val="TableParagraph"/>
              <w:spacing w:line="186" w:lineRule="exact"/>
              <w:ind w:right="85"/>
              <w:rPr>
                <w:sz w:val="17"/>
              </w:rPr>
            </w:pPr>
            <w:bookmarkStart w:id="36" w:name="_Hlk526706801"/>
            <w:r w:rsidRPr="006046DF">
              <w:rPr>
                <w:w w:val="110"/>
                <w:sz w:val="17"/>
              </w:rPr>
              <w:t>Average Distance (D)</w:t>
            </w:r>
          </w:p>
        </w:tc>
        <w:tc>
          <w:tcPr>
            <w:tcW w:w="3146" w:type="dxa"/>
          </w:tcPr>
          <w:p w14:paraId="011AEDAC" w14:textId="77777777" w:rsidR="00C05D06" w:rsidRPr="006046DF" w:rsidRDefault="00C05D06" w:rsidP="00ED5A13">
            <w:pPr>
              <w:pStyle w:val="TableParagraph"/>
              <w:spacing w:line="240" w:lineRule="auto"/>
              <w:jc w:val="left"/>
              <w:rPr>
                <w:sz w:val="14"/>
              </w:rPr>
            </w:pPr>
          </w:p>
        </w:tc>
        <w:tc>
          <w:tcPr>
            <w:tcW w:w="1262" w:type="dxa"/>
          </w:tcPr>
          <w:p w14:paraId="011C9177" w14:textId="77777777" w:rsidR="00C05D06" w:rsidRPr="006046DF" w:rsidRDefault="00C05D06" w:rsidP="00ED5A13">
            <w:pPr>
              <w:pStyle w:val="TableParagraph"/>
              <w:spacing w:line="186" w:lineRule="exact"/>
              <w:ind w:right="83"/>
              <w:rPr>
                <w:sz w:val="17"/>
              </w:rPr>
            </w:pPr>
            <w:r w:rsidRPr="006046DF">
              <w:rPr>
                <w:sz w:val="17"/>
              </w:rPr>
              <w:t>6.25%</w:t>
            </w:r>
          </w:p>
        </w:tc>
        <w:tc>
          <w:tcPr>
            <w:tcW w:w="1288" w:type="dxa"/>
          </w:tcPr>
          <w:p w14:paraId="40053BA1" w14:textId="77777777" w:rsidR="00C05D06" w:rsidRPr="006046DF" w:rsidRDefault="00C05D06" w:rsidP="00ED5A13">
            <w:pPr>
              <w:pStyle w:val="TableParagraph"/>
              <w:spacing w:line="186" w:lineRule="exact"/>
              <w:ind w:right="44"/>
              <w:rPr>
                <w:sz w:val="17"/>
              </w:rPr>
            </w:pPr>
            <w:r w:rsidRPr="006046DF">
              <w:rPr>
                <w:sz w:val="17"/>
              </w:rPr>
              <w:t>45.83%</w:t>
            </w:r>
          </w:p>
        </w:tc>
      </w:tr>
      <w:tr w:rsidR="006046DF" w:rsidRPr="006046DF" w14:paraId="4027E6AA" w14:textId="77777777" w:rsidTr="00ED5A13">
        <w:trPr>
          <w:trHeight w:val="211"/>
        </w:trPr>
        <w:tc>
          <w:tcPr>
            <w:tcW w:w="3436" w:type="dxa"/>
          </w:tcPr>
          <w:p w14:paraId="17112B89" w14:textId="77777777" w:rsidR="00C05D06" w:rsidRPr="006046DF" w:rsidRDefault="00C05D06" w:rsidP="00ED5A13">
            <w:pPr>
              <w:pStyle w:val="TableParagraph"/>
              <w:spacing w:line="186" w:lineRule="exact"/>
              <w:ind w:right="85"/>
              <w:rPr>
                <w:sz w:val="17"/>
              </w:rPr>
            </w:pPr>
            <w:r w:rsidRPr="006046DF">
              <w:rPr>
                <w:w w:val="110"/>
                <w:sz w:val="17"/>
              </w:rPr>
              <w:t>Cross-correlation Function (CCF)</w:t>
            </w:r>
          </w:p>
        </w:tc>
        <w:tc>
          <w:tcPr>
            <w:tcW w:w="3146" w:type="dxa"/>
          </w:tcPr>
          <w:p w14:paraId="08BFE603" w14:textId="77777777" w:rsidR="00C05D06" w:rsidRPr="006046DF" w:rsidRDefault="00C05D06" w:rsidP="00ED5A13">
            <w:pPr>
              <w:pStyle w:val="TableParagraph"/>
              <w:spacing w:line="240" w:lineRule="auto"/>
              <w:jc w:val="left"/>
              <w:rPr>
                <w:sz w:val="14"/>
              </w:rPr>
            </w:pPr>
          </w:p>
        </w:tc>
        <w:tc>
          <w:tcPr>
            <w:tcW w:w="1262" w:type="dxa"/>
          </w:tcPr>
          <w:p w14:paraId="44E7C041" w14:textId="77777777" w:rsidR="00C05D06" w:rsidRPr="006046DF" w:rsidRDefault="00C05D06" w:rsidP="00ED5A13">
            <w:pPr>
              <w:pStyle w:val="TableParagraph"/>
              <w:spacing w:line="186" w:lineRule="exact"/>
              <w:ind w:right="82"/>
              <w:rPr>
                <w:sz w:val="17"/>
              </w:rPr>
            </w:pPr>
            <w:r w:rsidRPr="006046DF">
              <w:rPr>
                <w:sz w:val="17"/>
              </w:rPr>
              <w:t>6.25%</w:t>
            </w:r>
          </w:p>
        </w:tc>
        <w:tc>
          <w:tcPr>
            <w:tcW w:w="1288" w:type="dxa"/>
          </w:tcPr>
          <w:p w14:paraId="09C75C2D" w14:textId="77777777" w:rsidR="00C05D06" w:rsidRPr="006046DF" w:rsidRDefault="00C05D06" w:rsidP="00ED5A13">
            <w:pPr>
              <w:pStyle w:val="TableParagraph"/>
              <w:spacing w:line="186" w:lineRule="exact"/>
              <w:ind w:right="44"/>
              <w:rPr>
                <w:sz w:val="17"/>
              </w:rPr>
            </w:pPr>
            <w:r w:rsidRPr="006046DF">
              <w:rPr>
                <w:sz w:val="17"/>
              </w:rPr>
              <w:t>17.71%</w:t>
            </w:r>
          </w:p>
        </w:tc>
      </w:tr>
      <w:tr w:rsidR="006046DF" w:rsidRPr="006046DF" w14:paraId="40B81C61" w14:textId="77777777" w:rsidTr="00ED5A13">
        <w:trPr>
          <w:trHeight w:val="214"/>
        </w:trPr>
        <w:tc>
          <w:tcPr>
            <w:tcW w:w="3436" w:type="dxa"/>
          </w:tcPr>
          <w:p w14:paraId="55C8EA10" w14:textId="77777777" w:rsidR="00C05D06" w:rsidRPr="006046DF" w:rsidRDefault="00C05D06" w:rsidP="00ED5A13">
            <w:pPr>
              <w:pStyle w:val="TableParagraph"/>
              <w:spacing w:line="186" w:lineRule="exact"/>
              <w:ind w:right="85"/>
              <w:rPr>
                <w:sz w:val="17"/>
              </w:rPr>
            </w:pPr>
            <w:r w:rsidRPr="006046DF">
              <w:rPr>
                <w:w w:val="110"/>
                <w:sz w:val="17"/>
              </w:rPr>
              <w:t>Sum of Peaks (S)</w:t>
            </w:r>
          </w:p>
        </w:tc>
        <w:tc>
          <w:tcPr>
            <w:tcW w:w="3146" w:type="dxa"/>
          </w:tcPr>
          <w:p w14:paraId="17C84DA5" w14:textId="77777777" w:rsidR="00C05D06" w:rsidRPr="006046DF" w:rsidRDefault="00C05D06" w:rsidP="00ED5A13">
            <w:pPr>
              <w:pStyle w:val="TableParagraph"/>
              <w:spacing w:line="240" w:lineRule="auto"/>
              <w:jc w:val="left"/>
              <w:rPr>
                <w:sz w:val="14"/>
              </w:rPr>
            </w:pPr>
          </w:p>
        </w:tc>
        <w:tc>
          <w:tcPr>
            <w:tcW w:w="1262" w:type="dxa"/>
          </w:tcPr>
          <w:p w14:paraId="7A5760A5" w14:textId="77777777" w:rsidR="00C05D06" w:rsidRPr="006046DF" w:rsidRDefault="00C05D06" w:rsidP="00ED5A13">
            <w:pPr>
              <w:pStyle w:val="TableParagraph"/>
              <w:spacing w:line="186" w:lineRule="exact"/>
              <w:ind w:right="82"/>
              <w:rPr>
                <w:sz w:val="17"/>
              </w:rPr>
            </w:pPr>
            <w:r w:rsidRPr="006046DF">
              <w:rPr>
                <w:sz w:val="17"/>
              </w:rPr>
              <w:t>6.25%</w:t>
            </w:r>
          </w:p>
        </w:tc>
        <w:tc>
          <w:tcPr>
            <w:tcW w:w="1288" w:type="dxa"/>
          </w:tcPr>
          <w:p w14:paraId="05239281" w14:textId="77777777" w:rsidR="00C05D06" w:rsidRPr="006046DF" w:rsidRDefault="00C05D06" w:rsidP="00ED5A13">
            <w:pPr>
              <w:pStyle w:val="TableParagraph"/>
              <w:spacing w:line="186" w:lineRule="exact"/>
              <w:ind w:right="44"/>
              <w:rPr>
                <w:sz w:val="17"/>
              </w:rPr>
            </w:pPr>
            <w:r w:rsidRPr="006046DF">
              <w:rPr>
                <w:sz w:val="17"/>
              </w:rPr>
              <w:t>18.23%</w:t>
            </w:r>
          </w:p>
        </w:tc>
      </w:tr>
      <w:tr w:rsidR="006046DF" w:rsidRPr="006046DF" w14:paraId="572C42E6" w14:textId="77777777" w:rsidTr="00ED5A13">
        <w:trPr>
          <w:trHeight w:val="214"/>
        </w:trPr>
        <w:tc>
          <w:tcPr>
            <w:tcW w:w="3436" w:type="dxa"/>
          </w:tcPr>
          <w:p w14:paraId="722593F2" w14:textId="77777777" w:rsidR="00C05D06" w:rsidRPr="006046DF" w:rsidRDefault="00C05D06" w:rsidP="00ED5A13">
            <w:pPr>
              <w:pStyle w:val="TableParagraph"/>
              <w:spacing w:line="190" w:lineRule="exact"/>
              <w:ind w:right="84"/>
              <w:rPr>
                <w:b/>
                <w:sz w:val="17"/>
              </w:rPr>
            </w:pPr>
            <w:r w:rsidRPr="006046DF">
              <w:rPr>
                <w:b/>
                <w:sz w:val="17"/>
              </w:rPr>
              <w:t xml:space="preserve">Chu et al. </w:t>
            </w:r>
            <w:hyperlink w:anchor="_bookmark18" w:history="1">
              <w:r w:rsidRPr="006046DF">
                <w:rPr>
                  <w:b/>
                  <w:sz w:val="17"/>
                </w:rPr>
                <w:t>(16)</w:t>
              </w:r>
            </w:hyperlink>
          </w:p>
        </w:tc>
        <w:tc>
          <w:tcPr>
            <w:tcW w:w="3146" w:type="dxa"/>
          </w:tcPr>
          <w:p w14:paraId="26A99B88" w14:textId="77777777" w:rsidR="00C05D06" w:rsidRPr="006046DF" w:rsidRDefault="00C05D06" w:rsidP="00ED5A13">
            <w:pPr>
              <w:pStyle w:val="TableParagraph"/>
              <w:spacing w:line="189" w:lineRule="exact"/>
              <w:ind w:left="87"/>
              <w:jc w:val="left"/>
              <w:rPr>
                <w:sz w:val="17"/>
              </w:rPr>
            </w:pPr>
            <w:r w:rsidRPr="006046DF">
              <w:rPr>
                <w:w w:val="105"/>
                <w:sz w:val="17"/>
              </w:rPr>
              <w:t>Hamby 252 (NIST scans)</w:t>
            </w:r>
          </w:p>
        </w:tc>
        <w:tc>
          <w:tcPr>
            <w:tcW w:w="1262" w:type="dxa"/>
          </w:tcPr>
          <w:p w14:paraId="53C08A8B" w14:textId="77777777" w:rsidR="00C05D06" w:rsidRPr="006046DF" w:rsidRDefault="00C05D06" w:rsidP="00ED5A13">
            <w:pPr>
              <w:pStyle w:val="TableParagraph"/>
              <w:spacing w:line="240" w:lineRule="auto"/>
              <w:jc w:val="left"/>
              <w:rPr>
                <w:sz w:val="14"/>
              </w:rPr>
            </w:pPr>
          </w:p>
        </w:tc>
        <w:tc>
          <w:tcPr>
            <w:tcW w:w="1288" w:type="dxa"/>
          </w:tcPr>
          <w:p w14:paraId="1C8FE40B" w14:textId="77777777" w:rsidR="00C05D06" w:rsidRPr="006046DF" w:rsidRDefault="00C05D06" w:rsidP="00ED5A13">
            <w:pPr>
              <w:pStyle w:val="TableParagraph"/>
              <w:spacing w:line="240" w:lineRule="auto"/>
              <w:jc w:val="left"/>
              <w:rPr>
                <w:sz w:val="14"/>
              </w:rPr>
            </w:pPr>
          </w:p>
        </w:tc>
      </w:tr>
      <w:tr w:rsidR="006046DF" w:rsidRPr="006046DF" w14:paraId="0623A945" w14:textId="77777777" w:rsidTr="00ED5A13">
        <w:trPr>
          <w:trHeight w:val="214"/>
        </w:trPr>
        <w:tc>
          <w:tcPr>
            <w:tcW w:w="3436" w:type="dxa"/>
          </w:tcPr>
          <w:p w14:paraId="580F67A4" w14:textId="77777777" w:rsidR="00C05D06" w:rsidRPr="006046DF" w:rsidRDefault="00C05D06" w:rsidP="00ED5A13">
            <w:pPr>
              <w:pStyle w:val="TableParagraph"/>
              <w:spacing w:line="186" w:lineRule="exact"/>
              <w:ind w:right="85"/>
              <w:rPr>
                <w:sz w:val="17"/>
              </w:rPr>
            </w:pPr>
            <w:r w:rsidRPr="006046DF">
              <w:rPr>
                <w:w w:val="110"/>
                <w:sz w:val="17"/>
              </w:rPr>
              <w:t>Consecutive Matching Bullets Striae (CMS)</w:t>
            </w:r>
          </w:p>
        </w:tc>
        <w:tc>
          <w:tcPr>
            <w:tcW w:w="3146" w:type="dxa"/>
          </w:tcPr>
          <w:p w14:paraId="6207E29B" w14:textId="77777777" w:rsidR="00C05D06" w:rsidRPr="006046DF" w:rsidRDefault="00C05D06" w:rsidP="00ED5A13">
            <w:pPr>
              <w:pStyle w:val="TableParagraph"/>
              <w:spacing w:line="240" w:lineRule="auto"/>
              <w:jc w:val="left"/>
              <w:rPr>
                <w:sz w:val="14"/>
              </w:rPr>
            </w:pPr>
          </w:p>
        </w:tc>
        <w:tc>
          <w:tcPr>
            <w:tcW w:w="1262" w:type="dxa"/>
          </w:tcPr>
          <w:p w14:paraId="638D40F4" w14:textId="77777777" w:rsidR="00C05D06" w:rsidRPr="006046DF" w:rsidRDefault="00C05D06" w:rsidP="00ED5A13">
            <w:pPr>
              <w:pStyle w:val="TableParagraph"/>
              <w:spacing w:line="186" w:lineRule="exact"/>
              <w:ind w:right="82"/>
              <w:rPr>
                <w:sz w:val="17"/>
              </w:rPr>
            </w:pPr>
            <w:r w:rsidRPr="006046DF">
              <w:rPr>
                <w:sz w:val="17"/>
              </w:rPr>
              <w:t>0%</w:t>
            </w:r>
          </w:p>
        </w:tc>
        <w:tc>
          <w:tcPr>
            <w:tcW w:w="1288" w:type="dxa"/>
          </w:tcPr>
          <w:p w14:paraId="3D01B904" w14:textId="77777777" w:rsidR="00C05D06" w:rsidRPr="006046DF" w:rsidRDefault="00C05D06" w:rsidP="00ED5A13">
            <w:pPr>
              <w:pStyle w:val="TableParagraph"/>
              <w:spacing w:line="186" w:lineRule="exact"/>
              <w:ind w:right="44"/>
              <w:rPr>
                <w:sz w:val="17"/>
              </w:rPr>
            </w:pPr>
            <w:r w:rsidRPr="006046DF">
              <w:rPr>
                <w:sz w:val="17"/>
              </w:rPr>
              <w:t>52%</w:t>
            </w:r>
          </w:p>
        </w:tc>
      </w:tr>
      <w:tr w:rsidR="006046DF" w:rsidRPr="006046DF" w14:paraId="57213C39" w14:textId="77777777" w:rsidTr="00ED5A13">
        <w:trPr>
          <w:trHeight w:val="214"/>
        </w:trPr>
        <w:tc>
          <w:tcPr>
            <w:tcW w:w="3436" w:type="dxa"/>
          </w:tcPr>
          <w:p w14:paraId="2121753D" w14:textId="77777777" w:rsidR="00C05D06" w:rsidRPr="006046DF" w:rsidRDefault="00C05D06" w:rsidP="00ED5A13">
            <w:pPr>
              <w:pStyle w:val="TableParagraph"/>
              <w:spacing w:line="190" w:lineRule="exact"/>
              <w:ind w:right="84"/>
              <w:rPr>
                <w:b/>
                <w:sz w:val="17"/>
              </w:rPr>
            </w:pPr>
            <w:r w:rsidRPr="006046DF">
              <w:rPr>
                <w:b/>
                <w:sz w:val="17"/>
              </w:rPr>
              <w:t xml:space="preserve">Chu et al. </w:t>
            </w:r>
            <w:hyperlink w:anchor="_bookmark26" w:history="1">
              <w:r w:rsidRPr="006046DF">
                <w:rPr>
                  <w:b/>
                  <w:sz w:val="17"/>
                </w:rPr>
                <w:t>(24)</w:t>
              </w:r>
            </w:hyperlink>
          </w:p>
        </w:tc>
        <w:tc>
          <w:tcPr>
            <w:tcW w:w="3146" w:type="dxa"/>
          </w:tcPr>
          <w:p w14:paraId="1B9B6F57" w14:textId="77777777" w:rsidR="00C05D06" w:rsidRPr="006046DF" w:rsidRDefault="00C05D06" w:rsidP="00ED5A13">
            <w:pPr>
              <w:pStyle w:val="TableParagraph"/>
              <w:spacing w:before="3" w:line="240" w:lineRule="auto"/>
              <w:ind w:left="87"/>
              <w:jc w:val="left"/>
              <w:rPr>
                <w:sz w:val="16"/>
              </w:rPr>
            </w:pPr>
            <w:r w:rsidRPr="006046DF">
              <w:rPr>
                <w:w w:val="105"/>
                <w:sz w:val="16"/>
              </w:rPr>
              <w:t>6 types of firearms, 2 types of ammunition</w:t>
            </w:r>
          </w:p>
        </w:tc>
        <w:tc>
          <w:tcPr>
            <w:tcW w:w="1262" w:type="dxa"/>
          </w:tcPr>
          <w:p w14:paraId="350B2FB4" w14:textId="77777777" w:rsidR="00C05D06" w:rsidRPr="006046DF" w:rsidRDefault="00C05D06" w:rsidP="00ED5A13">
            <w:pPr>
              <w:pStyle w:val="TableParagraph"/>
              <w:spacing w:line="240" w:lineRule="auto"/>
              <w:jc w:val="left"/>
              <w:rPr>
                <w:sz w:val="14"/>
              </w:rPr>
            </w:pPr>
          </w:p>
        </w:tc>
        <w:tc>
          <w:tcPr>
            <w:tcW w:w="1288" w:type="dxa"/>
          </w:tcPr>
          <w:p w14:paraId="0931D0BB" w14:textId="77777777" w:rsidR="00C05D06" w:rsidRPr="006046DF" w:rsidRDefault="00C05D06" w:rsidP="00ED5A13">
            <w:pPr>
              <w:pStyle w:val="TableParagraph"/>
              <w:spacing w:line="240" w:lineRule="auto"/>
              <w:jc w:val="left"/>
              <w:rPr>
                <w:sz w:val="14"/>
              </w:rPr>
            </w:pPr>
          </w:p>
        </w:tc>
      </w:tr>
      <w:tr w:rsidR="006046DF" w:rsidRPr="006046DF" w14:paraId="412607AE" w14:textId="77777777" w:rsidTr="00ED5A13">
        <w:trPr>
          <w:trHeight w:val="211"/>
        </w:trPr>
        <w:tc>
          <w:tcPr>
            <w:tcW w:w="3436" w:type="dxa"/>
          </w:tcPr>
          <w:p w14:paraId="31102994" w14:textId="77777777" w:rsidR="00C05D06" w:rsidRPr="006046DF" w:rsidRDefault="00C05D06" w:rsidP="00ED5A13">
            <w:pPr>
              <w:pStyle w:val="TableParagraph"/>
              <w:spacing w:line="187" w:lineRule="exact"/>
              <w:ind w:right="85"/>
              <w:rPr>
                <w:b/>
                <w:sz w:val="17"/>
              </w:rPr>
            </w:pPr>
            <w:r w:rsidRPr="006046DF">
              <w:rPr>
                <w:b/>
                <w:sz w:val="17"/>
              </w:rPr>
              <w:t xml:space="preserve">Ma et al. </w:t>
            </w:r>
            <w:hyperlink w:anchor="_bookmark16" w:history="1">
              <w:r w:rsidRPr="006046DF">
                <w:rPr>
                  <w:b/>
                  <w:sz w:val="17"/>
                </w:rPr>
                <w:t>(14)</w:t>
              </w:r>
            </w:hyperlink>
          </w:p>
        </w:tc>
        <w:tc>
          <w:tcPr>
            <w:tcW w:w="3146" w:type="dxa"/>
          </w:tcPr>
          <w:p w14:paraId="5417E88F" w14:textId="77777777" w:rsidR="00C05D06" w:rsidRPr="006046DF" w:rsidRDefault="00C05D06" w:rsidP="00ED5A13">
            <w:pPr>
              <w:pStyle w:val="TableParagraph"/>
              <w:spacing w:line="240" w:lineRule="auto"/>
              <w:ind w:left="87"/>
              <w:jc w:val="left"/>
              <w:rPr>
                <w:sz w:val="16"/>
              </w:rPr>
            </w:pPr>
            <w:r w:rsidRPr="006046DF">
              <w:rPr>
                <w:w w:val="110"/>
                <w:sz w:val="16"/>
              </w:rPr>
              <w:t>NIST standard bullet SRM 8240</w:t>
            </w:r>
          </w:p>
        </w:tc>
        <w:tc>
          <w:tcPr>
            <w:tcW w:w="1262" w:type="dxa"/>
          </w:tcPr>
          <w:p w14:paraId="34418EF7" w14:textId="77777777" w:rsidR="00C05D06" w:rsidRPr="006046DF" w:rsidRDefault="00C05D06" w:rsidP="00ED5A13">
            <w:pPr>
              <w:pStyle w:val="TableParagraph"/>
              <w:spacing w:line="240" w:lineRule="auto"/>
              <w:jc w:val="left"/>
              <w:rPr>
                <w:sz w:val="14"/>
              </w:rPr>
            </w:pPr>
          </w:p>
        </w:tc>
        <w:tc>
          <w:tcPr>
            <w:tcW w:w="1288" w:type="dxa"/>
          </w:tcPr>
          <w:p w14:paraId="52166B7A" w14:textId="77777777" w:rsidR="00C05D06" w:rsidRPr="006046DF" w:rsidRDefault="00C05D06" w:rsidP="00ED5A13">
            <w:pPr>
              <w:pStyle w:val="TableParagraph"/>
              <w:spacing w:line="240" w:lineRule="auto"/>
              <w:jc w:val="left"/>
              <w:rPr>
                <w:sz w:val="14"/>
              </w:rPr>
            </w:pPr>
          </w:p>
        </w:tc>
      </w:tr>
      <w:tr w:rsidR="00C05D06" w:rsidRPr="006046DF" w14:paraId="6403E0D2" w14:textId="77777777" w:rsidTr="00ED5A13">
        <w:trPr>
          <w:trHeight w:val="193"/>
        </w:trPr>
        <w:tc>
          <w:tcPr>
            <w:tcW w:w="3436" w:type="dxa"/>
          </w:tcPr>
          <w:p w14:paraId="6B016850" w14:textId="77777777" w:rsidR="00C05D06" w:rsidRPr="006046DF" w:rsidRDefault="00C05D06" w:rsidP="00ED5A13">
            <w:pPr>
              <w:pStyle w:val="TableParagraph"/>
              <w:spacing w:line="173" w:lineRule="exact"/>
              <w:ind w:right="85"/>
              <w:rPr>
                <w:sz w:val="17"/>
              </w:rPr>
            </w:pPr>
            <w:r w:rsidRPr="006046DF">
              <w:rPr>
                <w:w w:val="110"/>
                <w:sz w:val="17"/>
              </w:rPr>
              <w:t>Cross-Correlation Function (CCF)</w:t>
            </w:r>
          </w:p>
        </w:tc>
        <w:tc>
          <w:tcPr>
            <w:tcW w:w="3146" w:type="dxa"/>
          </w:tcPr>
          <w:p w14:paraId="300BB78E" w14:textId="24EFA46A" w:rsidR="00C05D06" w:rsidRPr="006046DF" w:rsidRDefault="00C05D06" w:rsidP="00ED5A13">
            <w:pPr>
              <w:pStyle w:val="TableParagraph"/>
              <w:spacing w:line="240" w:lineRule="auto"/>
              <w:jc w:val="left"/>
              <w:rPr>
                <w:sz w:val="12"/>
              </w:rPr>
            </w:pPr>
          </w:p>
        </w:tc>
        <w:tc>
          <w:tcPr>
            <w:tcW w:w="1262" w:type="dxa"/>
          </w:tcPr>
          <w:p w14:paraId="4C8D8B0B" w14:textId="77777777" w:rsidR="00C05D06" w:rsidRPr="006046DF" w:rsidRDefault="00C05D06" w:rsidP="00ED5A13">
            <w:pPr>
              <w:pStyle w:val="TableParagraph"/>
              <w:spacing w:line="173" w:lineRule="exact"/>
              <w:ind w:right="82"/>
              <w:rPr>
                <w:sz w:val="17"/>
              </w:rPr>
            </w:pPr>
            <w:r w:rsidRPr="006046DF">
              <w:rPr>
                <w:sz w:val="17"/>
              </w:rPr>
              <w:t>-</w:t>
            </w:r>
          </w:p>
        </w:tc>
        <w:tc>
          <w:tcPr>
            <w:tcW w:w="1288" w:type="dxa"/>
          </w:tcPr>
          <w:p w14:paraId="6D1BF145" w14:textId="77777777" w:rsidR="00C05D06" w:rsidRPr="006046DF" w:rsidRDefault="00C05D06" w:rsidP="00ED5A13">
            <w:pPr>
              <w:pStyle w:val="TableParagraph"/>
              <w:spacing w:line="173" w:lineRule="exact"/>
              <w:ind w:right="44"/>
              <w:rPr>
                <w:sz w:val="17"/>
              </w:rPr>
            </w:pPr>
            <w:r w:rsidRPr="006046DF">
              <w:rPr>
                <w:sz w:val="17"/>
              </w:rPr>
              <w:t>-</w:t>
            </w:r>
          </w:p>
        </w:tc>
      </w:tr>
      <w:bookmarkEnd w:id="35"/>
    </w:tbl>
    <w:p w14:paraId="03D4C2C4" w14:textId="77777777" w:rsidR="00C05D06" w:rsidRPr="006046DF" w:rsidRDefault="00C05D06" w:rsidP="00C05D06">
      <w:pPr>
        <w:pStyle w:val="BodyText"/>
        <w:spacing w:before="9"/>
        <w:rPr>
          <w:sz w:val="12"/>
        </w:rPr>
      </w:pPr>
    </w:p>
    <w:p w14:paraId="144090F4" w14:textId="1FD6B561" w:rsidR="00C05D06" w:rsidRPr="006046DF" w:rsidRDefault="00C05D06" w:rsidP="009854F2">
      <w:pPr>
        <w:pStyle w:val="NoSpacing"/>
        <w:spacing w:line="276" w:lineRule="auto"/>
        <w:jc w:val="both"/>
        <w:rPr>
          <w:sz w:val="24"/>
          <w:szCs w:val="24"/>
        </w:rPr>
      </w:pPr>
      <w:r w:rsidRPr="006046DF">
        <w:rPr>
          <w:w w:val="105"/>
          <w:sz w:val="24"/>
          <w:szCs w:val="24"/>
        </w:rPr>
        <w:t>Table 2: Error Rates in same-source single feature land-to-land analysis reported in the literature. Note that only error rates from the same data source can be compared directly between methods. Error rates from different sources are influenced by type of firearm and ammunition used.</w:t>
      </w:r>
    </w:p>
    <w:bookmarkEnd w:id="36"/>
    <w:p w14:paraId="0C059984" w14:textId="0DCA2075" w:rsidR="009854F2" w:rsidRPr="006046DF" w:rsidRDefault="009854F2">
      <w:pPr>
        <w:rPr>
          <w:rFonts w:ascii="Times New Roman" w:eastAsia="Times New Roman" w:hAnsi="Times New Roman" w:cs="Times New Roman"/>
          <w:sz w:val="24"/>
          <w:szCs w:val="24"/>
        </w:rPr>
      </w:pPr>
      <w:r w:rsidRPr="006046DF">
        <w:br w:type="page"/>
      </w:r>
    </w:p>
    <w:p w14:paraId="67AC86E4" w14:textId="44CB502B" w:rsidR="009854F2" w:rsidRPr="006046DF" w:rsidRDefault="00C95BE7" w:rsidP="009854F2">
      <w:pPr>
        <w:pStyle w:val="BodyText"/>
        <w:rPr>
          <w:sz w:val="3"/>
        </w:rPr>
      </w:pPr>
      <w:r w:rsidRPr="006046DF">
        <w:rPr>
          <w:noProof/>
        </w:rPr>
        <w:lastRenderedPageBreak/>
        <w:drawing>
          <wp:anchor distT="0" distB="0" distL="0" distR="0" simplePos="0" relativeHeight="251663360" behindDoc="1" locked="0" layoutInCell="1" allowOverlap="1" wp14:anchorId="1FAB65C1" wp14:editId="671B0D5F">
            <wp:simplePos x="0" y="0"/>
            <wp:positionH relativeFrom="page">
              <wp:posOffset>1411694</wp:posOffset>
            </wp:positionH>
            <wp:positionV relativeFrom="paragraph">
              <wp:posOffset>1905</wp:posOffset>
            </wp:positionV>
            <wp:extent cx="5330951" cy="1667255"/>
            <wp:effectExtent l="0" t="0" r="0" b="0"/>
            <wp:wrapNone/>
            <wp:docPr id="8"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45.png"/>
                    <pic:cNvPicPr/>
                  </pic:nvPicPr>
                  <pic:blipFill>
                    <a:blip r:embed="rId16" cstate="print"/>
                    <a:stretch>
                      <a:fillRect/>
                    </a:stretch>
                  </pic:blipFill>
                  <pic:spPr>
                    <a:xfrm>
                      <a:off x="0" y="0"/>
                      <a:ext cx="5330951" cy="1667255"/>
                    </a:xfrm>
                    <a:prstGeom prst="rect">
                      <a:avLst/>
                    </a:prstGeom>
                  </pic:spPr>
                </pic:pic>
              </a:graphicData>
            </a:graphic>
          </wp:anchor>
        </w:drawing>
      </w: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6046DF" w:rsidRPr="006046DF" w14:paraId="0FE64649" w14:textId="77777777" w:rsidTr="00ED5A13">
        <w:trPr>
          <w:trHeight w:val="264"/>
        </w:trPr>
        <w:tc>
          <w:tcPr>
            <w:tcW w:w="521" w:type="dxa"/>
          </w:tcPr>
          <w:p w14:paraId="60BFBFEE" w14:textId="77777777" w:rsidR="009854F2" w:rsidRPr="006046DF" w:rsidRDefault="009854F2" w:rsidP="00ED5A13">
            <w:pPr>
              <w:pStyle w:val="TableParagraph"/>
              <w:spacing w:line="240" w:lineRule="auto"/>
              <w:jc w:val="left"/>
              <w:rPr>
                <w:sz w:val="18"/>
              </w:rPr>
            </w:pPr>
          </w:p>
        </w:tc>
        <w:tc>
          <w:tcPr>
            <w:tcW w:w="816" w:type="dxa"/>
          </w:tcPr>
          <w:p w14:paraId="3732E4E7" w14:textId="77777777" w:rsidR="009854F2" w:rsidRPr="006046DF" w:rsidRDefault="009854F2" w:rsidP="00ED5A13">
            <w:pPr>
              <w:pStyle w:val="TableParagraph"/>
              <w:spacing w:line="230" w:lineRule="exact"/>
              <w:ind w:left="119"/>
              <w:jc w:val="left"/>
              <w:rPr>
                <w:b/>
                <w:sz w:val="24"/>
              </w:rPr>
            </w:pPr>
            <w:r w:rsidRPr="006046DF">
              <w:rPr>
                <w:b/>
                <w:sz w:val="24"/>
              </w:rPr>
              <w:t>CS1</w:t>
            </w:r>
          </w:p>
        </w:tc>
        <w:tc>
          <w:tcPr>
            <w:tcW w:w="842" w:type="dxa"/>
          </w:tcPr>
          <w:p w14:paraId="36844AC9" w14:textId="77777777" w:rsidR="009854F2" w:rsidRPr="006046DF" w:rsidRDefault="009854F2" w:rsidP="00ED5A13">
            <w:pPr>
              <w:pStyle w:val="TableParagraph"/>
              <w:spacing w:line="240" w:lineRule="auto"/>
              <w:jc w:val="left"/>
              <w:rPr>
                <w:sz w:val="18"/>
              </w:rPr>
            </w:pPr>
          </w:p>
        </w:tc>
        <w:tc>
          <w:tcPr>
            <w:tcW w:w="2242" w:type="dxa"/>
          </w:tcPr>
          <w:p w14:paraId="0C35C4D5" w14:textId="77777777" w:rsidR="009854F2" w:rsidRPr="006046DF" w:rsidRDefault="009854F2" w:rsidP="00ED5A13">
            <w:pPr>
              <w:pStyle w:val="TableParagraph"/>
              <w:spacing w:line="240" w:lineRule="auto"/>
              <w:jc w:val="left"/>
              <w:rPr>
                <w:sz w:val="18"/>
              </w:rPr>
            </w:pPr>
          </w:p>
        </w:tc>
        <w:tc>
          <w:tcPr>
            <w:tcW w:w="816" w:type="dxa"/>
          </w:tcPr>
          <w:p w14:paraId="05CCE19F" w14:textId="77777777" w:rsidR="009854F2" w:rsidRPr="006046DF" w:rsidRDefault="009854F2" w:rsidP="00ED5A13">
            <w:pPr>
              <w:pStyle w:val="TableParagraph"/>
              <w:spacing w:line="230" w:lineRule="exact"/>
              <w:ind w:left="120"/>
              <w:jc w:val="left"/>
              <w:rPr>
                <w:b/>
                <w:sz w:val="24"/>
              </w:rPr>
            </w:pPr>
            <w:r w:rsidRPr="006046DF">
              <w:rPr>
                <w:b/>
                <w:sz w:val="24"/>
              </w:rPr>
              <w:t>CS2</w:t>
            </w:r>
          </w:p>
        </w:tc>
        <w:tc>
          <w:tcPr>
            <w:tcW w:w="3014" w:type="dxa"/>
            <w:gridSpan w:val="2"/>
          </w:tcPr>
          <w:p w14:paraId="1FF833C1" w14:textId="77777777" w:rsidR="009854F2" w:rsidRPr="006046DF" w:rsidRDefault="009854F2" w:rsidP="00ED5A13">
            <w:pPr>
              <w:pStyle w:val="TableParagraph"/>
              <w:spacing w:line="240" w:lineRule="auto"/>
              <w:jc w:val="left"/>
              <w:rPr>
                <w:sz w:val="18"/>
              </w:rPr>
            </w:pPr>
          </w:p>
        </w:tc>
      </w:tr>
      <w:tr w:rsidR="006046DF" w:rsidRPr="006046DF" w14:paraId="019D8FC4" w14:textId="77777777" w:rsidTr="00ED5A13">
        <w:trPr>
          <w:trHeight w:val="300"/>
        </w:trPr>
        <w:tc>
          <w:tcPr>
            <w:tcW w:w="521" w:type="dxa"/>
          </w:tcPr>
          <w:p w14:paraId="102329D3" w14:textId="77777777" w:rsidR="009854F2" w:rsidRPr="006046DF" w:rsidRDefault="009854F2" w:rsidP="00ED5A13">
            <w:pPr>
              <w:pStyle w:val="TableParagraph"/>
              <w:spacing w:line="255" w:lineRule="exact"/>
              <w:ind w:right="127"/>
              <w:rPr>
                <w:i/>
                <w:sz w:val="24"/>
              </w:rPr>
            </w:pPr>
            <w:r w:rsidRPr="006046DF">
              <w:rPr>
                <w:i/>
                <w:w w:val="90"/>
                <w:sz w:val="24"/>
              </w:rPr>
              <w:t>w</w:t>
            </w:r>
            <w:r w:rsidRPr="006046DF">
              <w:rPr>
                <w:i/>
                <w:w w:val="90"/>
                <w:sz w:val="24"/>
                <w:vertAlign w:val="subscript"/>
              </w:rPr>
              <w:t>o</w:t>
            </w:r>
          </w:p>
        </w:tc>
        <w:tc>
          <w:tcPr>
            <w:tcW w:w="816" w:type="dxa"/>
          </w:tcPr>
          <w:p w14:paraId="30084C2F" w14:textId="77777777" w:rsidR="009854F2" w:rsidRPr="006046DF" w:rsidRDefault="009854F2" w:rsidP="00ED5A13">
            <w:pPr>
              <w:pStyle w:val="TableParagraph"/>
              <w:spacing w:line="255" w:lineRule="exact"/>
              <w:ind w:right="117"/>
              <w:rPr>
                <w:b/>
                <w:sz w:val="24"/>
              </w:rPr>
            </w:pPr>
            <w:r w:rsidRPr="006046DF">
              <w:rPr>
                <w:b/>
                <w:w w:val="110"/>
                <w:sz w:val="24"/>
              </w:rPr>
              <w:t>%FP</w:t>
            </w:r>
          </w:p>
        </w:tc>
        <w:tc>
          <w:tcPr>
            <w:tcW w:w="842" w:type="dxa"/>
          </w:tcPr>
          <w:p w14:paraId="495F7A52" w14:textId="77777777" w:rsidR="009854F2" w:rsidRPr="006046DF" w:rsidRDefault="009854F2" w:rsidP="00ED5A13">
            <w:pPr>
              <w:pStyle w:val="TableParagraph"/>
              <w:spacing w:line="255" w:lineRule="exact"/>
              <w:ind w:right="116"/>
              <w:rPr>
                <w:b/>
                <w:sz w:val="24"/>
              </w:rPr>
            </w:pPr>
            <w:r w:rsidRPr="006046DF">
              <w:rPr>
                <w:b/>
                <w:w w:val="110"/>
                <w:sz w:val="24"/>
              </w:rPr>
              <w:t>%FN</w:t>
            </w:r>
          </w:p>
        </w:tc>
        <w:tc>
          <w:tcPr>
            <w:tcW w:w="2242" w:type="dxa"/>
          </w:tcPr>
          <w:p w14:paraId="6EE46E0F" w14:textId="77777777" w:rsidR="009854F2" w:rsidRPr="006046DF" w:rsidRDefault="009854F2" w:rsidP="00ED5A13">
            <w:pPr>
              <w:pStyle w:val="TableParagraph"/>
              <w:spacing w:line="255" w:lineRule="exact"/>
              <w:ind w:left="120"/>
              <w:jc w:val="left"/>
              <w:rPr>
                <w:b/>
                <w:sz w:val="24"/>
              </w:rPr>
            </w:pPr>
            <w:r w:rsidRPr="006046DF">
              <w:rPr>
                <w:b/>
                <w:w w:val="115"/>
                <w:sz w:val="24"/>
              </w:rPr>
              <w:t>AUC (95% C.I.)</w:t>
            </w:r>
          </w:p>
        </w:tc>
        <w:tc>
          <w:tcPr>
            <w:tcW w:w="816" w:type="dxa"/>
          </w:tcPr>
          <w:p w14:paraId="4C5F2039" w14:textId="77777777" w:rsidR="009854F2" w:rsidRPr="006046DF" w:rsidRDefault="009854F2" w:rsidP="00ED5A13">
            <w:pPr>
              <w:pStyle w:val="TableParagraph"/>
              <w:spacing w:line="255" w:lineRule="exact"/>
              <w:ind w:left="120"/>
              <w:jc w:val="left"/>
              <w:rPr>
                <w:b/>
                <w:sz w:val="24"/>
              </w:rPr>
            </w:pPr>
            <w:r w:rsidRPr="006046DF">
              <w:rPr>
                <w:b/>
                <w:w w:val="110"/>
                <w:sz w:val="24"/>
              </w:rPr>
              <w:t>%FP</w:t>
            </w:r>
          </w:p>
        </w:tc>
        <w:tc>
          <w:tcPr>
            <w:tcW w:w="842" w:type="dxa"/>
          </w:tcPr>
          <w:p w14:paraId="7863FE66" w14:textId="77777777" w:rsidR="009854F2" w:rsidRPr="006046DF" w:rsidRDefault="009854F2" w:rsidP="00ED5A13">
            <w:pPr>
              <w:pStyle w:val="TableParagraph"/>
              <w:spacing w:line="255" w:lineRule="exact"/>
              <w:ind w:right="115"/>
              <w:rPr>
                <w:b/>
                <w:sz w:val="24"/>
              </w:rPr>
            </w:pPr>
            <w:r w:rsidRPr="006046DF">
              <w:rPr>
                <w:b/>
                <w:w w:val="110"/>
                <w:sz w:val="24"/>
              </w:rPr>
              <w:t>%FN</w:t>
            </w:r>
          </w:p>
        </w:tc>
        <w:tc>
          <w:tcPr>
            <w:tcW w:w="2172" w:type="dxa"/>
          </w:tcPr>
          <w:p w14:paraId="2F238B23" w14:textId="77777777" w:rsidR="009854F2" w:rsidRPr="006046DF" w:rsidRDefault="009854F2" w:rsidP="00ED5A13">
            <w:pPr>
              <w:pStyle w:val="TableParagraph"/>
              <w:spacing w:line="255" w:lineRule="exact"/>
              <w:ind w:left="45" w:right="50"/>
              <w:jc w:val="center"/>
              <w:rPr>
                <w:b/>
                <w:sz w:val="24"/>
              </w:rPr>
            </w:pPr>
            <w:r w:rsidRPr="006046DF">
              <w:rPr>
                <w:b/>
                <w:w w:val="115"/>
                <w:sz w:val="24"/>
              </w:rPr>
              <w:t>AUC (95% C.I.)</w:t>
            </w:r>
          </w:p>
        </w:tc>
      </w:tr>
      <w:tr w:rsidR="006046DF" w:rsidRPr="006046DF" w14:paraId="53491394" w14:textId="77777777" w:rsidTr="00ED5A13">
        <w:trPr>
          <w:trHeight w:val="285"/>
        </w:trPr>
        <w:tc>
          <w:tcPr>
            <w:tcW w:w="521" w:type="dxa"/>
          </w:tcPr>
          <w:p w14:paraId="14A101B6" w14:textId="77777777" w:rsidR="009854F2" w:rsidRPr="006046DF" w:rsidRDefault="009854F2" w:rsidP="00ED5A13">
            <w:pPr>
              <w:pStyle w:val="TableParagraph"/>
              <w:spacing w:line="252" w:lineRule="exact"/>
              <w:ind w:right="117"/>
              <w:rPr>
                <w:sz w:val="24"/>
              </w:rPr>
            </w:pPr>
            <w:r w:rsidRPr="006046DF">
              <w:rPr>
                <w:w w:val="95"/>
                <w:sz w:val="24"/>
              </w:rPr>
              <w:t>90</w:t>
            </w:r>
          </w:p>
        </w:tc>
        <w:tc>
          <w:tcPr>
            <w:tcW w:w="816" w:type="dxa"/>
          </w:tcPr>
          <w:p w14:paraId="7FCB5CBC" w14:textId="77777777" w:rsidR="009854F2" w:rsidRPr="006046DF" w:rsidRDefault="009854F2" w:rsidP="00ED5A13">
            <w:pPr>
              <w:pStyle w:val="TableParagraph"/>
              <w:spacing w:line="252" w:lineRule="exact"/>
              <w:ind w:right="117"/>
              <w:rPr>
                <w:sz w:val="24"/>
              </w:rPr>
            </w:pPr>
            <w:r w:rsidRPr="006046DF">
              <w:rPr>
                <w:w w:val="95"/>
                <w:sz w:val="24"/>
              </w:rPr>
              <w:t>6.8</w:t>
            </w:r>
          </w:p>
        </w:tc>
        <w:tc>
          <w:tcPr>
            <w:tcW w:w="842" w:type="dxa"/>
          </w:tcPr>
          <w:p w14:paraId="37B197CA" w14:textId="77777777" w:rsidR="009854F2" w:rsidRPr="006046DF" w:rsidRDefault="009854F2" w:rsidP="00ED5A13">
            <w:pPr>
              <w:pStyle w:val="TableParagraph"/>
              <w:spacing w:line="252" w:lineRule="exact"/>
              <w:ind w:right="117"/>
              <w:rPr>
                <w:sz w:val="24"/>
              </w:rPr>
            </w:pPr>
            <w:r w:rsidRPr="006046DF">
              <w:rPr>
                <w:w w:val="95"/>
                <w:sz w:val="24"/>
              </w:rPr>
              <w:t>33.0</w:t>
            </w:r>
          </w:p>
        </w:tc>
        <w:tc>
          <w:tcPr>
            <w:tcW w:w="2242" w:type="dxa"/>
          </w:tcPr>
          <w:p w14:paraId="3318E970" w14:textId="77777777" w:rsidR="009854F2" w:rsidRPr="006046DF" w:rsidRDefault="009854F2" w:rsidP="00ED5A13">
            <w:pPr>
              <w:pStyle w:val="TableParagraph"/>
              <w:spacing w:line="252" w:lineRule="exact"/>
              <w:ind w:left="119"/>
              <w:jc w:val="left"/>
              <w:rPr>
                <w:sz w:val="24"/>
              </w:rPr>
            </w:pPr>
            <w:r w:rsidRPr="006046DF">
              <w:rPr>
                <w:sz w:val="24"/>
              </w:rPr>
              <w:t>0.850 (0.835, 0.865)</w:t>
            </w:r>
          </w:p>
        </w:tc>
        <w:tc>
          <w:tcPr>
            <w:tcW w:w="816" w:type="dxa"/>
          </w:tcPr>
          <w:p w14:paraId="5DC04B59" w14:textId="77777777" w:rsidR="009854F2" w:rsidRPr="006046DF" w:rsidRDefault="009854F2" w:rsidP="00ED5A13">
            <w:pPr>
              <w:pStyle w:val="TableParagraph"/>
              <w:spacing w:line="252" w:lineRule="exact"/>
              <w:ind w:right="117"/>
              <w:rPr>
                <w:sz w:val="24"/>
              </w:rPr>
            </w:pPr>
            <w:r w:rsidRPr="006046DF">
              <w:rPr>
                <w:w w:val="95"/>
                <w:sz w:val="24"/>
              </w:rPr>
              <w:t>7.5</w:t>
            </w:r>
          </w:p>
        </w:tc>
        <w:tc>
          <w:tcPr>
            <w:tcW w:w="842" w:type="dxa"/>
          </w:tcPr>
          <w:p w14:paraId="3517711F" w14:textId="77777777" w:rsidR="009854F2" w:rsidRPr="006046DF" w:rsidRDefault="009854F2" w:rsidP="00ED5A13">
            <w:pPr>
              <w:pStyle w:val="TableParagraph"/>
              <w:spacing w:line="252" w:lineRule="exact"/>
              <w:ind w:right="116"/>
              <w:rPr>
                <w:sz w:val="24"/>
              </w:rPr>
            </w:pPr>
            <w:r w:rsidRPr="006046DF">
              <w:rPr>
                <w:w w:val="95"/>
                <w:sz w:val="24"/>
              </w:rPr>
              <w:t>24.2</w:t>
            </w:r>
          </w:p>
        </w:tc>
        <w:tc>
          <w:tcPr>
            <w:tcW w:w="2172" w:type="dxa"/>
          </w:tcPr>
          <w:p w14:paraId="5F5B794B" w14:textId="77777777" w:rsidR="009854F2" w:rsidRPr="006046DF" w:rsidRDefault="009854F2" w:rsidP="00ED5A13">
            <w:pPr>
              <w:pStyle w:val="TableParagraph"/>
              <w:spacing w:line="252" w:lineRule="exact"/>
              <w:ind w:left="105" w:right="34"/>
              <w:jc w:val="center"/>
              <w:rPr>
                <w:sz w:val="24"/>
              </w:rPr>
            </w:pPr>
            <w:r w:rsidRPr="006046DF">
              <w:rPr>
                <w:sz w:val="24"/>
              </w:rPr>
              <w:t>0.877 (0.863, 0.890)</w:t>
            </w:r>
          </w:p>
        </w:tc>
      </w:tr>
      <w:tr w:rsidR="006046DF" w:rsidRPr="006046DF" w14:paraId="531DB20B" w14:textId="77777777" w:rsidTr="00ED5A13">
        <w:trPr>
          <w:trHeight w:val="288"/>
        </w:trPr>
        <w:tc>
          <w:tcPr>
            <w:tcW w:w="521" w:type="dxa"/>
          </w:tcPr>
          <w:p w14:paraId="3580ECBB" w14:textId="77777777" w:rsidR="009854F2" w:rsidRPr="006046DF" w:rsidRDefault="009854F2" w:rsidP="00ED5A13">
            <w:pPr>
              <w:pStyle w:val="TableParagraph"/>
              <w:ind w:right="117"/>
              <w:rPr>
                <w:sz w:val="24"/>
              </w:rPr>
            </w:pPr>
            <w:r w:rsidRPr="006046DF">
              <w:rPr>
                <w:w w:val="95"/>
                <w:sz w:val="24"/>
              </w:rPr>
              <w:t>120</w:t>
            </w:r>
          </w:p>
        </w:tc>
        <w:tc>
          <w:tcPr>
            <w:tcW w:w="816" w:type="dxa"/>
          </w:tcPr>
          <w:p w14:paraId="2E06A537" w14:textId="77777777" w:rsidR="009854F2" w:rsidRPr="006046DF" w:rsidRDefault="009854F2" w:rsidP="00ED5A13">
            <w:pPr>
              <w:pStyle w:val="TableParagraph"/>
              <w:ind w:right="117"/>
              <w:rPr>
                <w:sz w:val="24"/>
              </w:rPr>
            </w:pPr>
            <w:r w:rsidRPr="006046DF">
              <w:rPr>
                <w:w w:val="95"/>
                <w:sz w:val="24"/>
              </w:rPr>
              <w:t>6.5</w:t>
            </w:r>
          </w:p>
        </w:tc>
        <w:tc>
          <w:tcPr>
            <w:tcW w:w="842" w:type="dxa"/>
          </w:tcPr>
          <w:p w14:paraId="4FFCFC4E" w14:textId="77777777" w:rsidR="009854F2" w:rsidRPr="006046DF" w:rsidRDefault="009854F2" w:rsidP="00ED5A13">
            <w:pPr>
              <w:pStyle w:val="TableParagraph"/>
              <w:ind w:right="117"/>
              <w:rPr>
                <w:sz w:val="24"/>
              </w:rPr>
            </w:pPr>
            <w:r w:rsidRPr="006046DF">
              <w:rPr>
                <w:w w:val="95"/>
                <w:sz w:val="24"/>
              </w:rPr>
              <w:t>30.9</w:t>
            </w:r>
          </w:p>
        </w:tc>
        <w:tc>
          <w:tcPr>
            <w:tcW w:w="2242" w:type="dxa"/>
          </w:tcPr>
          <w:p w14:paraId="3768278F" w14:textId="77777777" w:rsidR="009854F2" w:rsidRPr="006046DF" w:rsidRDefault="009854F2" w:rsidP="00ED5A13">
            <w:pPr>
              <w:pStyle w:val="TableParagraph"/>
              <w:ind w:left="119"/>
              <w:jc w:val="left"/>
              <w:rPr>
                <w:sz w:val="24"/>
              </w:rPr>
            </w:pPr>
            <w:r w:rsidRPr="006046DF">
              <w:rPr>
                <w:sz w:val="24"/>
              </w:rPr>
              <w:t>0.864 (0.850, 0.878)</w:t>
            </w:r>
          </w:p>
        </w:tc>
        <w:tc>
          <w:tcPr>
            <w:tcW w:w="816" w:type="dxa"/>
          </w:tcPr>
          <w:p w14:paraId="31C27004" w14:textId="77777777" w:rsidR="009854F2" w:rsidRPr="006046DF" w:rsidRDefault="009854F2" w:rsidP="00ED5A13">
            <w:pPr>
              <w:pStyle w:val="TableParagraph"/>
              <w:ind w:right="117"/>
              <w:rPr>
                <w:sz w:val="24"/>
              </w:rPr>
            </w:pPr>
            <w:r w:rsidRPr="006046DF">
              <w:rPr>
                <w:w w:val="95"/>
                <w:sz w:val="24"/>
              </w:rPr>
              <w:t>7.2</w:t>
            </w:r>
          </w:p>
        </w:tc>
        <w:tc>
          <w:tcPr>
            <w:tcW w:w="842" w:type="dxa"/>
          </w:tcPr>
          <w:p w14:paraId="0B5025D8" w14:textId="77777777" w:rsidR="009854F2" w:rsidRPr="006046DF" w:rsidRDefault="009854F2" w:rsidP="00ED5A13">
            <w:pPr>
              <w:pStyle w:val="TableParagraph"/>
              <w:ind w:right="116"/>
              <w:rPr>
                <w:sz w:val="24"/>
              </w:rPr>
            </w:pPr>
            <w:r w:rsidRPr="006046DF">
              <w:rPr>
                <w:w w:val="95"/>
                <w:sz w:val="24"/>
              </w:rPr>
              <w:t>23.6</w:t>
            </w:r>
          </w:p>
        </w:tc>
        <w:tc>
          <w:tcPr>
            <w:tcW w:w="2172" w:type="dxa"/>
          </w:tcPr>
          <w:p w14:paraId="1CC88186" w14:textId="77777777" w:rsidR="009854F2" w:rsidRPr="006046DF" w:rsidRDefault="009854F2" w:rsidP="00ED5A13">
            <w:pPr>
              <w:pStyle w:val="TableParagraph"/>
              <w:ind w:left="105" w:right="34"/>
              <w:jc w:val="center"/>
              <w:rPr>
                <w:sz w:val="24"/>
              </w:rPr>
            </w:pPr>
            <w:r w:rsidRPr="006046DF">
              <w:rPr>
                <w:sz w:val="24"/>
              </w:rPr>
              <w:t>0.890 (0.877, 0.903)</w:t>
            </w:r>
          </w:p>
        </w:tc>
      </w:tr>
      <w:tr w:rsidR="006046DF" w:rsidRPr="006046DF" w14:paraId="585BC7CE" w14:textId="77777777" w:rsidTr="00ED5A13">
        <w:trPr>
          <w:trHeight w:val="288"/>
        </w:trPr>
        <w:tc>
          <w:tcPr>
            <w:tcW w:w="521" w:type="dxa"/>
          </w:tcPr>
          <w:p w14:paraId="35442AF6" w14:textId="77777777" w:rsidR="009854F2" w:rsidRPr="006046DF" w:rsidRDefault="009854F2" w:rsidP="00ED5A13">
            <w:pPr>
              <w:pStyle w:val="TableParagraph"/>
              <w:ind w:right="117"/>
              <w:rPr>
                <w:sz w:val="24"/>
              </w:rPr>
            </w:pPr>
            <w:r w:rsidRPr="006046DF">
              <w:rPr>
                <w:w w:val="95"/>
                <w:sz w:val="24"/>
              </w:rPr>
              <w:t>130</w:t>
            </w:r>
          </w:p>
        </w:tc>
        <w:tc>
          <w:tcPr>
            <w:tcW w:w="816" w:type="dxa"/>
          </w:tcPr>
          <w:p w14:paraId="1330E67A" w14:textId="77777777" w:rsidR="009854F2" w:rsidRPr="006046DF" w:rsidRDefault="009854F2" w:rsidP="00ED5A13">
            <w:pPr>
              <w:pStyle w:val="TableParagraph"/>
              <w:ind w:right="117"/>
              <w:rPr>
                <w:sz w:val="24"/>
              </w:rPr>
            </w:pPr>
            <w:r w:rsidRPr="006046DF">
              <w:rPr>
                <w:w w:val="95"/>
                <w:sz w:val="24"/>
              </w:rPr>
              <w:t>6.5</w:t>
            </w:r>
          </w:p>
        </w:tc>
        <w:tc>
          <w:tcPr>
            <w:tcW w:w="842" w:type="dxa"/>
          </w:tcPr>
          <w:p w14:paraId="56069842" w14:textId="77777777" w:rsidR="009854F2" w:rsidRPr="006046DF" w:rsidRDefault="009854F2" w:rsidP="00ED5A13">
            <w:pPr>
              <w:pStyle w:val="TableParagraph"/>
              <w:ind w:right="117"/>
              <w:rPr>
                <w:sz w:val="24"/>
              </w:rPr>
            </w:pPr>
            <w:r w:rsidRPr="006046DF">
              <w:rPr>
                <w:w w:val="95"/>
                <w:sz w:val="24"/>
              </w:rPr>
              <w:t>31.7</w:t>
            </w:r>
          </w:p>
        </w:tc>
        <w:tc>
          <w:tcPr>
            <w:tcW w:w="2242" w:type="dxa"/>
          </w:tcPr>
          <w:p w14:paraId="560BEFD2" w14:textId="77777777" w:rsidR="009854F2" w:rsidRPr="006046DF" w:rsidRDefault="009854F2" w:rsidP="00ED5A13">
            <w:pPr>
              <w:pStyle w:val="TableParagraph"/>
              <w:ind w:left="119"/>
              <w:jc w:val="left"/>
              <w:rPr>
                <w:sz w:val="24"/>
              </w:rPr>
            </w:pPr>
            <w:r w:rsidRPr="006046DF">
              <w:rPr>
                <w:sz w:val="24"/>
              </w:rPr>
              <w:t>0.863 (0.850, 0.877)</w:t>
            </w:r>
          </w:p>
        </w:tc>
        <w:tc>
          <w:tcPr>
            <w:tcW w:w="816" w:type="dxa"/>
          </w:tcPr>
          <w:p w14:paraId="22FC2EF2" w14:textId="77777777" w:rsidR="009854F2" w:rsidRPr="006046DF" w:rsidRDefault="009854F2" w:rsidP="00ED5A13">
            <w:pPr>
              <w:pStyle w:val="TableParagraph"/>
              <w:ind w:right="117"/>
              <w:rPr>
                <w:sz w:val="24"/>
              </w:rPr>
            </w:pPr>
            <w:r w:rsidRPr="006046DF">
              <w:rPr>
                <w:w w:val="95"/>
                <w:sz w:val="24"/>
              </w:rPr>
              <w:t>7.2</w:t>
            </w:r>
          </w:p>
        </w:tc>
        <w:tc>
          <w:tcPr>
            <w:tcW w:w="842" w:type="dxa"/>
          </w:tcPr>
          <w:p w14:paraId="3FA1C3B8" w14:textId="77777777" w:rsidR="009854F2" w:rsidRPr="006046DF" w:rsidRDefault="009854F2" w:rsidP="00ED5A13">
            <w:pPr>
              <w:pStyle w:val="TableParagraph"/>
              <w:ind w:right="116"/>
              <w:rPr>
                <w:sz w:val="24"/>
              </w:rPr>
            </w:pPr>
            <w:r w:rsidRPr="006046DF">
              <w:rPr>
                <w:w w:val="95"/>
                <w:sz w:val="24"/>
              </w:rPr>
              <w:t>22.4</w:t>
            </w:r>
          </w:p>
        </w:tc>
        <w:tc>
          <w:tcPr>
            <w:tcW w:w="2172" w:type="dxa"/>
          </w:tcPr>
          <w:p w14:paraId="3BDE4076" w14:textId="77777777" w:rsidR="009854F2" w:rsidRPr="006046DF" w:rsidRDefault="009854F2" w:rsidP="00ED5A13">
            <w:pPr>
              <w:pStyle w:val="TableParagraph"/>
              <w:ind w:left="105" w:right="34"/>
              <w:jc w:val="center"/>
              <w:rPr>
                <w:sz w:val="24"/>
              </w:rPr>
            </w:pPr>
            <w:r w:rsidRPr="006046DF">
              <w:rPr>
                <w:sz w:val="24"/>
              </w:rPr>
              <w:t>0.898 (0.886, 0.910)</w:t>
            </w:r>
          </w:p>
        </w:tc>
      </w:tr>
      <w:tr w:rsidR="006046DF" w:rsidRPr="006046DF" w14:paraId="7EAEF0AE" w14:textId="77777777" w:rsidTr="00ED5A13">
        <w:trPr>
          <w:trHeight w:val="288"/>
        </w:trPr>
        <w:tc>
          <w:tcPr>
            <w:tcW w:w="521" w:type="dxa"/>
          </w:tcPr>
          <w:p w14:paraId="540D1AFA" w14:textId="77777777" w:rsidR="009854F2" w:rsidRPr="006046DF" w:rsidRDefault="009854F2" w:rsidP="00ED5A13">
            <w:pPr>
              <w:pStyle w:val="TableParagraph"/>
              <w:ind w:right="117"/>
              <w:rPr>
                <w:sz w:val="24"/>
              </w:rPr>
            </w:pPr>
            <w:r w:rsidRPr="006046DF">
              <w:rPr>
                <w:w w:val="95"/>
                <w:sz w:val="24"/>
              </w:rPr>
              <w:t>140</w:t>
            </w:r>
          </w:p>
        </w:tc>
        <w:tc>
          <w:tcPr>
            <w:tcW w:w="816" w:type="dxa"/>
          </w:tcPr>
          <w:p w14:paraId="15D0CD4D" w14:textId="77777777" w:rsidR="009854F2" w:rsidRPr="006046DF" w:rsidRDefault="009854F2" w:rsidP="00ED5A13">
            <w:pPr>
              <w:pStyle w:val="TableParagraph"/>
              <w:ind w:right="117"/>
              <w:rPr>
                <w:sz w:val="24"/>
              </w:rPr>
            </w:pPr>
            <w:r w:rsidRPr="006046DF">
              <w:rPr>
                <w:w w:val="95"/>
                <w:sz w:val="24"/>
              </w:rPr>
              <w:t>6.5</w:t>
            </w:r>
          </w:p>
        </w:tc>
        <w:tc>
          <w:tcPr>
            <w:tcW w:w="842" w:type="dxa"/>
          </w:tcPr>
          <w:p w14:paraId="0660CCB5" w14:textId="77777777" w:rsidR="009854F2" w:rsidRPr="006046DF" w:rsidRDefault="009854F2" w:rsidP="00ED5A13">
            <w:pPr>
              <w:pStyle w:val="TableParagraph"/>
              <w:ind w:right="117"/>
              <w:rPr>
                <w:sz w:val="24"/>
              </w:rPr>
            </w:pPr>
            <w:r w:rsidRPr="006046DF">
              <w:rPr>
                <w:w w:val="95"/>
                <w:sz w:val="24"/>
              </w:rPr>
              <w:t>30.4</w:t>
            </w:r>
          </w:p>
        </w:tc>
        <w:tc>
          <w:tcPr>
            <w:tcW w:w="2242" w:type="dxa"/>
          </w:tcPr>
          <w:p w14:paraId="4A99E50A" w14:textId="77777777" w:rsidR="009854F2" w:rsidRPr="006046DF" w:rsidRDefault="009854F2" w:rsidP="00ED5A13">
            <w:pPr>
              <w:pStyle w:val="TableParagraph"/>
              <w:ind w:left="119"/>
              <w:jc w:val="left"/>
              <w:rPr>
                <w:sz w:val="24"/>
              </w:rPr>
            </w:pPr>
            <w:r w:rsidRPr="006046DF">
              <w:rPr>
                <w:sz w:val="24"/>
              </w:rPr>
              <w:t>0.873 (0.859, 0.886)</w:t>
            </w:r>
          </w:p>
        </w:tc>
        <w:tc>
          <w:tcPr>
            <w:tcW w:w="816" w:type="dxa"/>
          </w:tcPr>
          <w:p w14:paraId="0CF48DB2" w14:textId="77777777" w:rsidR="009854F2" w:rsidRPr="006046DF" w:rsidRDefault="009854F2" w:rsidP="00ED5A13">
            <w:pPr>
              <w:pStyle w:val="TableParagraph"/>
              <w:ind w:right="117"/>
              <w:rPr>
                <w:sz w:val="24"/>
              </w:rPr>
            </w:pPr>
            <w:r w:rsidRPr="006046DF">
              <w:rPr>
                <w:w w:val="95"/>
                <w:sz w:val="24"/>
              </w:rPr>
              <w:t>7.1</w:t>
            </w:r>
          </w:p>
        </w:tc>
        <w:tc>
          <w:tcPr>
            <w:tcW w:w="842" w:type="dxa"/>
          </w:tcPr>
          <w:p w14:paraId="1CECB012" w14:textId="77777777" w:rsidR="009854F2" w:rsidRPr="006046DF" w:rsidRDefault="009854F2" w:rsidP="00ED5A13">
            <w:pPr>
              <w:pStyle w:val="TableParagraph"/>
              <w:ind w:right="116"/>
              <w:rPr>
                <w:sz w:val="24"/>
              </w:rPr>
            </w:pPr>
            <w:r w:rsidRPr="006046DF">
              <w:rPr>
                <w:w w:val="95"/>
                <w:sz w:val="24"/>
              </w:rPr>
              <w:t>22.9</w:t>
            </w:r>
          </w:p>
        </w:tc>
        <w:tc>
          <w:tcPr>
            <w:tcW w:w="2172" w:type="dxa"/>
          </w:tcPr>
          <w:p w14:paraId="3F2B642D" w14:textId="77777777" w:rsidR="009854F2" w:rsidRPr="006046DF" w:rsidRDefault="009854F2" w:rsidP="00ED5A13">
            <w:pPr>
              <w:pStyle w:val="TableParagraph"/>
              <w:ind w:left="105" w:right="34"/>
              <w:jc w:val="center"/>
              <w:rPr>
                <w:sz w:val="24"/>
              </w:rPr>
            </w:pPr>
            <w:r w:rsidRPr="006046DF">
              <w:rPr>
                <w:sz w:val="24"/>
              </w:rPr>
              <w:t>0.902 (0.891, 0.914)</w:t>
            </w:r>
          </w:p>
        </w:tc>
      </w:tr>
      <w:tr w:rsidR="006046DF" w:rsidRPr="006046DF" w14:paraId="33C3AD50" w14:textId="77777777" w:rsidTr="00ED5A13">
        <w:trPr>
          <w:trHeight w:val="288"/>
        </w:trPr>
        <w:tc>
          <w:tcPr>
            <w:tcW w:w="521" w:type="dxa"/>
          </w:tcPr>
          <w:p w14:paraId="1854375A" w14:textId="77777777" w:rsidR="009854F2" w:rsidRPr="006046DF" w:rsidRDefault="009854F2" w:rsidP="00ED5A13">
            <w:pPr>
              <w:pStyle w:val="TableParagraph"/>
              <w:ind w:right="117"/>
              <w:rPr>
                <w:sz w:val="24"/>
              </w:rPr>
            </w:pPr>
            <w:r w:rsidRPr="006046DF">
              <w:rPr>
                <w:w w:val="95"/>
                <w:sz w:val="24"/>
              </w:rPr>
              <w:t>150</w:t>
            </w:r>
          </w:p>
        </w:tc>
        <w:tc>
          <w:tcPr>
            <w:tcW w:w="816" w:type="dxa"/>
          </w:tcPr>
          <w:p w14:paraId="71DC4026" w14:textId="77777777" w:rsidR="009854F2" w:rsidRPr="006046DF" w:rsidRDefault="009854F2" w:rsidP="00ED5A13">
            <w:pPr>
              <w:pStyle w:val="TableParagraph"/>
              <w:ind w:right="117"/>
              <w:rPr>
                <w:sz w:val="24"/>
              </w:rPr>
            </w:pPr>
            <w:r w:rsidRPr="006046DF">
              <w:rPr>
                <w:w w:val="95"/>
                <w:sz w:val="24"/>
              </w:rPr>
              <w:t>6.7</w:t>
            </w:r>
          </w:p>
        </w:tc>
        <w:tc>
          <w:tcPr>
            <w:tcW w:w="842" w:type="dxa"/>
          </w:tcPr>
          <w:p w14:paraId="2995E472" w14:textId="77777777" w:rsidR="009854F2" w:rsidRPr="006046DF" w:rsidRDefault="009854F2" w:rsidP="00ED5A13">
            <w:pPr>
              <w:pStyle w:val="TableParagraph"/>
              <w:ind w:right="117"/>
              <w:rPr>
                <w:sz w:val="24"/>
              </w:rPr>
            </w:pPr>
            <w:r w:rsidRPr="006046DF">
              <w:rPr>
                <w:w w:val="95"/>
                <w:sz w:val="24"/>
              </w:rPr>
              <w:t>32.6</w:t>
            </w:r>
          </w:p>
        </w:tc>
        <w:tc>
          <w:tcPr>
            <w:tcW w:w="2242" w:type="dxa"/>
          </w:tcPr>
          <w:p w14:paraId="7669BFF4" w14:textId="77777777" w:rsidR="009854F2" w:rsidRPr="006046DF" w:rsidRDefault="009854F2" w:rsidP="00ED5A13">
            <w:pPr>
              <w:pStyle w:val="TableParagraph"/>
              <w:ind w:left="119"/>
              <w:jc w:val="left"/>
              <w:rPr>
                <w:sz w:val="24"/>
              </w:rPr>
            </w:pPr>
            <w:r w:rsidRPr="006046DF">
              <w:rPr>
                <w:sz w:val="24"/>
              </w:rPr>
              <w:t>0.863 (0.850, 0.877)</w:t>
            </w:r>
          </w:p>
        </w:tc>
        <w:tc>
          <w:tcPr>
            <w:tcW w:w="816" w:type="dxa"/>
          </w:tcPr>
          <w:p w14:paraId="51F5EBFA" w14:textId="77777777" w:rsidR="009854F2" w:rsidRPr="006046DF" w:rsidRDefault="009854F2" w:rsidP="00ED5A13">
            <w:pPr>
              <w:pStyle w:val="TableParagraph"/>
              <w:ind w:right="117"/>
              <w:rPr>
                <w:sz w:val="24"/>
              </w:rPr>
            </w:pPr>
            <w:r w:rsidRPr="006046DF">
              <w:rPr>
                <w:w w:val="95"/>
                <w:sz w:val="24"/>
              </w:rPr>
              <w:t>7.2</w:t>
            </w:r>
          </w:p>
        </w:tc>
        <w:tc>
          <w:tcPr>
            <w:tcW w:w="842" w:type="dxa"/>
          </w:tcPr>
          <w:p w14:paraId="626AA4DE" w14:textId="77777777" w:rsidR="009854F2" w:rsidRPr="006046DF" w:rsidRDefault="009854F2" w:rsidP="00ED5A13">
            <w:pPr>
              <w:pStyle w:val="TableParagraph"/>
              <w:ind w:right="116"/>
              <w:rPr>
                <w:sz w:val="24"/>
              </w:rPr>
            </w:pPr>
            <w:r w:rsidRPr="006046DF">
              <w:rPr>
                <w:w w:val="95"/>
                <w:sz w:val="24"/>
              </w:rPr>
              <w:t>22.5</w:t>
            </w:r>
          </w:p>
        </w:tc>
        <w:tc>
          <w:tcPr>
            <w:tcW w:w="2172" w:type="dxa"/>
          </w:tcPr>
          <w:p w14:paraId="3043CAB1" w14:textId="77777777" w:rsidR="009854F2" w:rsidRPr="006046DF" w:rsidRDefault="009854F2" w:rsidP="00ED5A13">
            <w:pPr>
              <w:pStyle w:val="TableParagraph"/>
              <w:ind w:left="105" w:right="34"/>
              <w:jc w:val="center"/>
              <w:rPr>
                <w:sz w:val="24"/>
              </w:rPr>
            </w:pPr>
            <w:r w:rsidRPr="006046DF">
              <w:rPr>
                <w:sz w:val="24"/>
              </w:rPr>
              <w:t>0.904 (0.892, 0.916)</w:t>
            </w:r>
          </w:p>
        </w:tc>
      </w:tr>
      <w:tr w:rsidR="006046DF" w:rsidRPr="006046DF" w14:paraId="55FEF42D" w14:textId="77777777" w:rsidTr="00ED5A13">
        <w:trPr>
          <w:trHeight w:val="288"/>
        </w:trPr>
        <w:tc>
          <w:tcPr>
            <w:tcW w:w="521" w:type="dxa"/>
          </w:tcPr>
          <w:p w14:paraId="74DC94B3" w14:textId="77777777" w:rsidR="009854F2" w:rsidRPr="006046DF" w:rsidRDefault="009854F2" w:rsidP="00ED5A13">
            <w:pPr>
              <w:pStyle w:val="TableParagraph"/>
              <w:ind w:right="117"/>
              <w:rPr>
                <w:sz w:val="24"/>
              </w:rPr>
            </w:pPr>
            <w:r w:rsidRPr="006046DF">
              <w:rPr>
                <w:w w:val="95"/>
                <w:sz w:val="24"/>
              </w:rPr>
              <w:t>180</w:t>
            </w:r>
          </w:p>
        </w:tc>
        <w:tc>
          <w:tcPr>
            <w:tcW w:w="816" w:type="dxa"/>
          </w:tcPr>
          <w:p w14:paraId="4D419189" w14:textId="77777777" w:rsidR="009854F2" w:rsidRPr="006046DF" w:rsidRDefault="009854F2" w:rsidP="00ED5A13">
            <w:pPr>
              <w:pStyle w:val="TableParagraph"/>
              <w:ind w:right="117"/>
              <w:rPr>
                <w:sz w:val="24"/>
              </w:rPr>
            </w:pPr>
            <w:r w:rsidRPr="006046DF">
              <w:rPr>
                <w:w w:val="95"/>
                <w:sz w:val="24"/>
              </w:rPr>
              <w:t>6.1</w:t>
            </w:r>
          </w:p>
        </w:tc>
        <w:tc>
          <w:tcPr>
            <w:tcW w:w="842" w:type="dxa"/>
          </w:tcPr>
          <w:p w14:paraId="67790E02" w14:textId="77777777" w:rsidR="009854F2" w:rsidRPr="006046DF" w:rsidRDefault="009854F2" w:rsidP="00ED5A13">
            <w:pPr>
              <w:pStyle w:val="TableParagraph"/>
              <w:ind w:right="117"/>
              <w:rPr>
                <w:sz w:val="24"/>
              </w:rPr>
            </w:pPr>
            <w:r w:rsidRPr="006046DF">
              <w:rPr>
                <w:w w:val="95"/>
                <w:sz w:val="24"/>
              </w:rPr>
              <w:t>32.6</w:t>
            </w:r>
          </w:p>
        </w:tc>
        <w:tc>
          <w:tcPr>
            <w:tcW w:w="2242" w:type="dxa"/>
          </w:tcPr>
          <w:p w14:paraId="2A1B4961" w14:textId="77777777" w:rsidR="009854F2" w:rsidRPr="006046DF" w:rsidRDefault="009854F2" w:rsidP="00ED5A13">
            <w:pPr>
              <w:pStyle w:val="TableParagraph"/>
              <w:ind w:left="119"/>
              <w:jc w:val="left"/>
              <w:rPr>
                <w:sz w:val="24"/>
              </w:rPr>
            </w:pPr>
            <w:r w:rsidRPr="006046DF">
              <w:rPr>
                <w:sz w:val="24"/>
              </w:rPr>
              <w:t>0.877 (0.864, 0.890)</w:t>
            </w:r>
          </w:p>
        </w:tc>
        <w:tc>
          <w:tcPr>
            <w:tcW w:w="816" w:type="dxa"/>
          </w:tcPr>
          <w:p w14:paraId="73DAE23B" w14:textId="77777777" w:rsidR="009854F2" w:rsidRPr="006046DF" w:rsidRDefault="009854F2" w:rsidP="00ED5A13">
            <w:pPr>
              <w:pStyle w:val="TableParagraph"/>
              <w:ind w:right="117"/>
              <w:rPr>
                <w:sz w:val="24"/>
              </w:rPr>
            </w:pPr>
            <w:r w:rsidRPr="006046DF">
              <w:rPr>
                <w:w w:val="95"/>
                <w:sz w:val="24"/>
              </w:rPr>
              <w:t>7.0</w:t>
            </w:r>
          </w:p>
        </w:tc>
        <w:tc>
          <w:tcPr>
            <w:tcW w:w="842" w:type="dxa"/>
          </w:tcPr>
          <w:p w14:paraId="2F25E307" w14:textId="77777777" w:rsidR="009854F2" w:rsidRPr="006046DF" w:rsidRDefault="009854F2" w:rsidP="00ED5A13">
            <w:pPr>
              <w:pStyle w:val="TableParagraph"/>
              <w:ind w:right="116"/>
              <w:rPr>
                <w:sz w:val="24"/>
              </w:rPr>
            </w:pPr>
            <w:r w:rsidRPr="006046DF">
              <w:rPr>
                <w:w w:val="95"/>
                <w:sz w:val="24"/>
              </w:rPr>
              <w:t>22.9</w:t>
            </w:r>
          </w:p>
        </w:tc>
        <w:tc>
          <w:tcPr>
            <w:tcW w:w="2172" w:type="dxa"/>
          </w:tcPr>
          <w:p w14:paraId="5B83451B" w14:textId="77777777" w:rsidR="009854F2" w:rsidRPr="006046DF" w:rsidRDefault="009854F2" w:rsidP="00ED5A13">
            <w:pPr>
              <w:pStyle w:val="TableParagraph"/>
              <w:ind w:left="105" w:right="34"/>
              <w:jc w:val="center"/>
              <w:rPr>
                <w:sz w:val="24"/>
              </w:rPr>
            </w:pPr>
            <w:r w:rsidRPr="006046DF">
              <w:rPr>
                <w:sz w:val="24"/>
              </w:rPr>
              <w:t>0.907 (0.896, 0.919)</w:t>
            </w:r>
          </w:p>
        </w:tc>
      </w:tr>
      <w:tr w:rsidR="009854F2" w:rsidRPr="006046DF" w14:paraId="593C537E" w14:textId="77777777" w:rsidTr="00ED5A13">
        <w:trPr>
          <w:trHeight w:val="264"/>
        </w:trPr>
        <w:tc>
          <w:tcPr>
            <w:tcW w:w="521" w:type="dxa"/>
          </w:tcPr>
          <w:p w14:paraId="30EA343F" w14:textId="77777777" w:rsidR="009854F2" w:rsidRPr="006046DF" w:rsidRDefault="009854F2" w:rsidP="00ED5A13">
            <w:pPr>
              <w:pStyle w:val="TableParagraph"/>
              <w:spacing w:line="244" w:lineRule="exact"/>
              <w:ind w:right="117"/>
              <w:rPr>
                <w:sz w:val="24"/>
              </w:rPr>
            </w:pPr>
            <w:r w:rsidRPr="006046DF">
              <w:rPr>
                <w:w w:val="95"/>
                <w:sz w:val="24"/>
              </w:rPr>
              <w:t>210</w:t>
            </w:r>
          </w:p>
        </w:tc>
        <w:tc>
          <w:tcPr>
            <w:tcW w:w="816" w:type="dxa"/>
          </w:tcPr>
          <w:p w14:paraId="23E31CD2" w14:textId="77777777" w:rsidR="009854F2" w:rsidRPr="006046DF" w:rsidRDefault="009854F2" w:rsidP="00ED5A13">
            <w:pPr>
              <w:pStyle w:val="TableParagraph"/>
              <w:spacing w:line="244" w:lineRule="exact"/>
              <w:ind w:right="117"/>
              <w:rPr>
                <w:sz w:val="24"/>
              </w:rPr>
            </w:pPr>
            <w:r w:rsidRPr="006046DF">
              <w:rPr>
                <w:w w:val="95"/>
                <w:sz w:val="24"/>
              </w:rPr>
              <w:t>6.4</w:t>
            </w:r>
          </w:p>
        </w:tc>
        <w:tc>
          <w:tcPr>
            <w:tcW w:w="842" w:type="dxa"/>
          </w:tcPr>
          <w:p w14:paraId="5AD56626" w14:textId="77777777" w:rsidR="009854F2" w:rsidRPr="006046DF" w:rsidRDefault="009854F2" w:rsidP="00ED5A13">
            <w:pPr>
              <w:pStyle w:val="TableParagraph"/>
              <w:spacing w:line="244" w:lineRule="exact"/>
              <w:ind w:right="117"/>
              <w:rPr>
                <w:sz w:val="24"/>
              </w:rPr>
            </w:pPr>
            <w:r w:rsidRPr="006046DF">
              <w:rPr>
                <w:w w:val="95"/>
                <w:sz w:val="24"/>
              </w:rPr>
              <w:t>34.2</w:t>
            </w:r>
          </w:p>
        </w:tc>
        <w:tc>
          <w:tcPr>
            <w:tcW w:w="2242" w:type="dxa"/>
          </w:tcPr>
          <w:p w14:paraId="47BCB30B" w14:textId="77777777" w:rsidR="009854F2" w:rsidRPr="006046DF" w:rsidRDefault="009854F2" w:rsidP="00ED5A13">
            <w:pPr>
              <w:pStyle w:val="TableParagraph"/>
              <w:spacing w:line="244" w:lineRule="exact"/>
              <w:ind w:left="119"/>
              <w:jc w:val="left"/>
              <w:rPr>
                <w:sz w:val="24"/>
              </w:rPr>
            </w:pPr>
            <w:r w:rsidRPr="006046DF">
              <w:rPr>
                <w:sz w:val="24"/>
              </w:rPr>
              <w:t>0.865 (0.851, 0.878)</w:t>
            </w:r>
          </w:p>
        </w:tc>
        <w:tc>
          <w:tcPr>
            <w:tcW w:w="816" w:type="dxa"/>
          </w:tcPr>
          <w:p w14:paraId="2D2D94C6" w14:textId="77777777" w:rsidR="009854F2" w:rsidRPr="006046DF" w:rsidRDefault="009854F2" w:rsidP="00ED5A13">
            <w:pPr>
              <w:pStyle w:val="TableParagraph"/>
              <w:spacing w:line="244" w:lineRule="exact"/>
              <w:ind w:right="117"/>
              <w:rPr>
                <w:sz w:val="24"/>
              </w:rPr>
            </w:pPr>
            <w:r w:rsidRPr="006046DF">
              <w:rPr>
                <w:w w:val="95"/>
                <w:sz w:val="24"/>
              </w:rPr>
              <w:t>6.6</w:t>
            </w:r>
          </w:p>
        </w:tc>
        <w:tc>
          <w:tcPr>
            <w:tcW w:w="842" w:type="dxa"/>
          </w:tcPr>
          <w:p w14:paraId="48B1395C" w14:textId="77777777" w:rsidR="009854F2" w:rsidRPr="006046DF" w:rsidRDefault="009854F2" w:rsidP="00ED5A13">
            <w:pPr>
              <w:pStyle w:val="TableParagraph"/>
              <w:spacing w:line="244" w:lineRule="exact"/>
              <w:ind w:right="116"/>
              <w:rPr>
                <w:sz w:val="24"/>
              </w:rPr>
            </w:pPr>
            <w:r w:rsidRPr="006046DF">
              <w:rPr>
                <w:w w:val="95"/>
                <w:sz w:val="24"/>
              </w:rPr>
              <w:t>23.1</w:t>
            </w:r>
          </w:p>
        </w:tc>
        <w:tc>
          <w:tcPr>
            <w:tcW w:w="2172" w:type="dxa"/>
          </w:tcPr>
          <w:p w14:paraId="51F2588F" w14:textId="77777777" w:rsidR="009854F2" w:rsidRPr="006046DF" w:rsidRDefault="009854F2" w:rsidP="00ED5A13">
            <w:pPr>
              <w:pStyle w:val="TableParagraph"/>
              <w:spacing w:line="244" w:lineRule="exact"/>
              <w:ind w:left="105" w:right="34"/>
              <w:jc w:val="center"/>
              <w:rPr>
                <w:sz w:val="24"/>
              </w:rPr>
            </w:pPr>
            <w:r w:rsidRPr="006046DF">
              <w:rPr>
                <w:sz w:val="24"/>
              </w:rPr>
              <w:t>0.906 (0.895, 0.918)</w:t>
            </w:r>
          </w:p>
        </w:tc>
      </w:tr>
    </w:tbl>
    <w:p w14:paraId="7A5BF80A" w14:textId="77777777" w:rsidR="009854F2" w:rsidRPr="006046DF" w:rsidRDefault="009854F2" w:rsidP="009854F2">
      <w:pPr>
        <w:pStyle w:val="BodyText"/>
        <w:spacing w:before="7"/>
        <w:rPr>
          <w:sz w:val="13"/>
        </w:rPr>
      </w:pPr>
    </w:p>
    <w:p w14:paraId="35478DB9" w14:textId="39E5ED3F" w:rsidR="009854F2" w:rsidRPr="006046DF" w:rsidRDefault="009854F2" w:rsidP="009854F2">
      <w:pPr>
        <w:pStyle w:val="NoSpacing"/>
        <w:spacing w:line="276" w:lineRule="auto"/>
        <w:jc w:val="both"/>
        <w:rPr>
          <w:sz w:val="24"/>
          <w:szCs w:val="24"/>
        </w:rPr>
      </w:pPr>
      <w:r w:rsidRPr="006046DF">
        <w:rPr>
          <w:spacing w:val="-4"/>
          <w:w w:val="105"/>
          <w:sz w:val="24"/>
          <w:szCs w:val="24"/>
        </w:rPr>
        <w:t xml:space="preserve">Table </w:t>
      </w:r>
      <w:r w:rsidRPr="006046DF">
        <w:rPr>
          <w:w w:val="105"/>
          <w:sz w:val="24"/>
          <w:szCs w:val="24"/>
        </w:rPr>
        <w:t xml:space="preserve">3: Overview of results as shown in Figures </w:t>
      </w:r>
      <w:hyperlink w:anchor="_bookmark34" w:history="1">
        <w:r w:rsidRPr="006046DF">
          <w:rPr>
            <w:w w:val="105"/>
            <w:sz w:val="24"/>
            <w:szCs w:val="24"/>
          </w:rPr>
          <w:t xml:space="preserve">8 </w:t>
        </w:r>
      </w:hyperlink>
      <w:r w:rsidRPr="006046DF">
        <w:rPr>
          <w:w w:val="105"/>
          <w:sz w:val="24"/>
          <w:szCs w:val="24"/>
        </w:rPr>
        <w:t xml:space="preserve">and </w:t>
      </w:r>
      <w:hyperlink w:anchor="_bookmark35" w:history="1">
        <w:r w:rsidRPr="006046DF">
          <w:rPr>
            <w:w w:val="105"/>
            <w:sz w:val="24"/>
            <w:szCs w:val="24"/>
          </w:rPr>
          <w:t>9.</w:t>
        </w:r>
      </w:hyperlink>
      <w:r w:rsidRPr="006046DF">
        <w:rPr>
          <w:w w:val="105"/>
          <w:sz w:val="24"/>
          <w:szCs w:val="24"/>
        </w:rPr>
        <w:t xml:space="preserve"> %FP is the observed percentage of</w:t>
      </w:r>
      <w:r w:rsidRPr="006046DF">
        <w:rPr>
          <w:spacing w:val="-10"/>
          <w:w w:val="105"/>
          <w:sz w:val="24"/>
          <w:szCs w:val="24"/>
        </w:rPr>
        <w:t xml:space="preserve"> </w:t>
      </w:r>
      <w:r w:rsidRPr="006046DF">
        <w:rPr>
          <w:w w:val="105"/>
          <w:sz w:val="24"/>
          <w:szCs w:val="24"/>
        </w:rPr>
        <w:t>false</w:t>
      </w:r>
      <w:r w:rsidRPr="006046DF">
        <w:rPr>
          <w:spacing w:val="-10"/>
          <w:w w:val="105"/>
          <w:sz w:val="24"/>
          <w:szCs w:val="24"/>
        </w:rPr>
        <w:t xml:space="preserve"> </w:t>
      </w:r>
      <w:r w:rsidRPr="006046DF">
        <w:rPr>
          <w:w w:val="105"/>
          <w:sz w:val="24"/>
          <w:szCs w:val="24"/>
        </w:rPr>
        <w:t>positives</w:t>
      </w:r>
      <w:r w:rsidRPr="006046DF">
        <w:rPr>
          <w:spacing w:val="-10"/>
          <w:w w:val="105"/>
          <w:sz w:val="24"/>
          <w:szCs w:val="24"/>
        </w:rPr>
        <w:t xml:space="preserve"> </w:t>
      </w:r>
      <w:r w:rsidRPr="006046DF">
        <w:rPr>
          <w:w w:val="105"/>
          <w:sz w:val="24"/>
          <w:szCs w:val="24"/>
        </w:rPr>
        <w:t>(for</w:t>
      </w:r>
      <w:r w:rsidRPr="006046DF">
        <w:rPr>
          <w:spacing w:val="-10"/>
          <w:w w:val="105"/>
          <w:sz w:val="24"/>
          <w:szCs w:val="24"/>
        </w:rPr>
        <w:t xml:space="preserve"> </w:t>
      </w:r>
      <w:r w:rsidRPr="006046DF">
        <w:rPr>
          <w:w w:val="105"/>
          <w:sz w:val="24"/>
          <w:szCs w:val="24"/>
        </w:rPr>
        <w:t>a</w:t>
      </w:r>
      <w:r w:rsidRPr="006046DF">
        <w:rPr>
          <w:spacing w:val="-10"/>
          <w:w w:val="105"/>
          <w:sz w:val="24"/>
          <w:szCs w:val="24"/>
        </w:rPr>
        <w:t xml:space="preserve"> </w:t>
      </w:r>
      <w:r w:rsidRPr="006046DF">
        <w:rPr>
          <w:w w:val="105"/>
          <w:sz w:val="24"/>
          <w:szCs w:val="24"/>
        </w:rPr>
        <w:t>fixed</w:t>
      </w:r>
      <w:r w:rsidRPr="006046DF">
        <w:rPr>
          <w:spacing w:val="-10"/>
          <w:w w:val="105"/>
          <w:sz w:val="24"/>
          <w:szCs w:val="24"/>
        </w:rPr>
        <w:t xml:space="preserve"> </w:t>
      </w:r>
      <w:r w:rsidRPr="006046DF">
        <w:rPr>
          <w:w w:val="105"/>
          <w:sz w:val="24"/>
          <w:szCs w:val="24"/>
        </w:rPr>
        <w:t>level</w:t>
      </w:r>
      <w:r w:rsidRPr="006046DF">
        <w:rPr>
          <w:spacing w:val="-10"/>
          <w:w w:val="105"/>
          <w:sz w:val="24"/>
          <w:szCs w:val="24"/>
        </w:rPr>
        <w:t xml:space="preserve"> </w:t>
      </w:r>
      <w:r w:rsidRPr="006046DF">
        <w:rPr>
          <w:i/>
          <w:w w:val="105"/>
          <w:sz w:val="24"/>
          <w:szCs w:val="24"/>
        </w:rPr>
        <w:t>α</w:t>
      </w:r>
      <w:r w:rsidRPr="006046DF">
        <w:rPr>
          <w:i/>
          <w:spacing w:val="-14"/>
          <w:w w:val="105"/>
          <w:sz w:val="24"/>
          <w:szCs w:val="24"/>
        </w:rPr>
        <w:t xml:space="preserve"> </w:t>
      </w:r>
      <w:r w:rsidRPr="006046DF">
        <w:rPr>
          <w:w w:val="105"/>
          <w:sz w:val="24"/>
          <w:szCs w:val="24"/>
        </w:rPr>
        <w:t>=</w:t>
      </w:r>
      <w:r w:rsidRPr="006046DF">
        <w:rPr>
          <w:spacing w:val="-8"/>
          <w:w w:val="105"/>
          <w:sz w:val="24"/>
          <w:szCs w:val="24"/>
        </w:rPr>
        <w:t xml:space="preserve"> </w:t>
      </w:r>
      <w:r w:rsidRPr="006046DF">
        <w:rPr>
          <w:w w:val="105"/>
          <w:sz w:val="24"/>
          <w:szCs w:val="24"/>
        </w:rPr>
        <w:t>0</w:t>
      </w:r>
      <w:r w:rsidRPr="006046DF">
        <w:rPr>
          <w:i/>
          <w:w w:val="105"/>
          <w:sz w:val="24"/>
          <w:szCs w:val="24"/>
        </w:rPr>
        <w:t>.</w:t>
      </w:r>
      <w:r w:rsidRPr="006046DF">
        <w:rPr>
          <w:w w:val="105"/>
          <w:sz w:val="24"/>
          <w:szCs w:val="24"/>
        </w:rPr>
        <w:t>05),</w:t>
      </w:r>
      <w:r w:rsidRPr="006046DF">
        <w:rPr>
          <w:spacing w:val="-8"/>
          <w:w w:val="105"/>
          <w:sz w:val="24"/>
          <w:szCs w:val="24"/>
        </w:rPr>
        <w:t xml:space="preserve"> </w:t>
      </w:r>
      <w:r w:rsidRPr="006046DF">
        <w:rPr>
          <w:w w:val="105"/>
          <w:sz w:val="24"/>
          <w:szCs w:val="24"/>
        </w:rPr>
        <w:t>%FN</w:t>
      </w:r>
      <w:r w:rsidRPr="006046DF">
        <w:rPr>
          <w:spacing w:val="-10"/>
          <w:w w:val="105"/>
          <w:sz w:val="24"/>
          <w:szCs w:val="24"/>
        </w:rPr>
        <w:t xml:space="preserve"> </w:t>
      </w:r>
      <w:r w:rsidRPr="006046DF">
        <w:rPr>
          <w:w w:val="105"/>
          <w:sz w:val="24"/>
          <w:szCs w:val="24"/>
        </w:rPr>
        <w:t>is</w:t>
      </w:r>
      <w:r w:rsidRPr="006046DF">
        <w:rPr>
          <w:spacing w:val="-10"/>
          <w:w w:val="105"/>
          <w:sz w:val="24"/>
          <w:szCs w:val="24"/>
        </w:rPr>
        <w:t xml:space="preserve"> </w:t>
      </w:r>
      <w:r w:rsidRPr="006046DF">
        <w:rPr>
          <w:w w:val="105"/>
          <w:sz w:val="24"/>
          <w:szCs w:val="24"/>
        </w:rPr>
        <w:t>the</w:t>
      </w:r>
      <w:r w:rsidRPr="006046DF">
        <w:rPr>
          <w:spacing w:val="-10"/>
          <w:w w:val="105"/>
          <w:sz w:val="24"/>
          <w:szCs w:val="24"/>
        </w:rPr>
        <w:t xml:space="preserve"> </w:t>
      </w:r>
      <w:r w:rsidRPr="006046DF">
        <w:rPr>
          <w:w w:val="105"/>
          <w:sz w:val="24"/>
          <w:szCs w:val="24"/>
        </w:rPr>
        <w:t>percentage</w:t>
      </w:r>
      <w:r w:rsidRPr="006046DF">
        <w:rPr>
          <w:spacing w:val="-10"/>
          <w:w w:val="105"/>
          <w:sz w:val="24"/>
          <w:szCs w:val="24"/>
        </w:rPr>
        <w:t xml:space="preserve"> </w:t>
      </w:r>
      <w:r w:rsidRPr="006046DF">
        <w:rPr>
          <w:w w:val="105"/>
          <w:sz w:val="24"/>
          <w:szCs w:val="24"/>
        </w:rPr>
        <w:t>of</w:t>
      </w:r>
      <w:r w:rsidRPr="006046DF">
        <w:rPr>
          <w:spacing w:val="-10"/>
          <w:w w:val="105"/>
          <w:sz w:val="24"/>
          <w:szCs w:val="24"/>
        </w:rPr>
        <w:t xml:space="preserve"> </w:t>
      </w:r>
      <w:r w:rsidRPr="006046DF">
        <w:rPr>
          <w:w w:val="105"/>
          <w:sz w:val="24"/>
          <w:szCs w:val="24"/>
        </w:rPr>
        <w:t>false</w:t>
      </w:r>
      <w:r w:rsidRPr="006046DF">
        <w:rPr>
          <w:spacing w:val="-10"/>
          <w:w w:val="105"/>
          <w:sz w:val="24"/>
          <w:szCs w:val="24"/>
        </w:rPr>
        <w:t xml:space="preserve"> </w:t>
      </w:r>
      <w:r w:rsidRPr="006046DF">
        <w:rPr>
          <w:w w:val="105"/>
          <w:sz w:val="24"/>
          <w:szCs w:val="24"/>
        </w:rPr>
        <w:t>negatives.</w:t>
      </w:r>
      <w:r w:rsidRPr="006046DF">
        <w:rPr>
          <w:spacing w:val="20"/>
          <w:w w:val="105"/>
          <w:sz w:val="24"/>
          <w:szCs w:val="24"/>
        </w:rPr>
        <w:t xml:space="preserve"> </w:t>
      </w:r>
      <w:r w:rsidRPr="006046DF">
        <w:rPr>
          <w:w w:val="105"/>
          <w:sz w:val="24"/>
          <w:szCs w:val="24"/>
        </w:rPr>
        <w:t>Area under</w:t>
      </w:r>
      <w:r w:rsidRPr="006046DF">
        <w:rPr>
          <w:spacing w:val="12"/>
          <w:w w:val="105"/>
          <w:sz w:val="24"/>
          <w:szCs w:val="24"/>
        </w:rPr>
        <w:t xml:space="preserve"> </w:t>
      </w:r>
      <w:r w:rsidRPr="006046DF">
        <w:rPr>
          <w:w w:val="105"/>
          <w:sz w:val="24"/>
          <w:szCs w:val="24"/>
        </w:rPr>
        <w:t>the</w:t>
      </w:r>
      <w:r w:rsidRPr="006046DF">
        <w:rPr>
          <w:spacing w:val="12"/>
          <w:w w:val="105"/>
          <w:sz w:val="24"/>
          <w:szCs w:val="24"/>
        </w:rPr>
        <w:t xml:space="preserve"> </w:t>
      </w:r>
      <w:r w:rsidRPr="006046DF">
        <w:rPr>
          <w:w w:val="105"/>
          <w:sz w:val="24"/>
          <w:szCs w:val="24"/>
        </w:rPr>
        <w:t>curve</w:t>
      </w:r>
      <w:r w:rsidRPr="006046DF">
        <w:rPr>
          <w:spacing w:val="12"/>
          <w:w w:val="105"/>
          <w:sz w:val="24"/>
          <w:szCs w:val="24"/>
        </w:rPr>
        <w:t xml:space="preserve"> </w:t>
      </w:r>
      <w:r w:rsidRPr="006046DF">
        <w:rPr>
          <w:w w:val="105"/>
          <w:sz w:val="24"/>
          <w:szCs w:val="24"/>
        </w:rPr>
        <w:t>(AUC)</w:t>
      </w:r>
      <w:r w:rsidRPr="006046DF">
        <w:rPr>
          <w:spacing w:val="12"/>
          <w:w w:val="105"/>
          <w:sz w:val="24"/>
          <w:szCs w:val="24"/>
        </w:rPr>
        <w:t xml:space="preserve"> </w:t>
      </w:r>
      <w:r w:rsidRPr="006046DF">
        <w:rPr>
          <w:w w:val="105"/>
          <w:sz w:val="24"/>
          <w:szCs w:val="24"/>
        </w:rPr>
        <w:t>is</w:t>
      </w:r>
      <w:r w:rsidRPr="006046DF">
        <w:rPr>
          <w:spacing w:val="12"/>
          <w:w w:val="105"/>
          <w:sz w:val="24"/>
          <w:szCs w:val="24"/>
        </w:rPr>
        <w:t xml:space="preserve"> </w:t>
      </w:r>
      <w:r w:rsidRPr="006046DF">
        <w:rPr>
          <w:w w:val="105"/>
          <w:sz w:val="24"/>
          <w:szCs w:val="24"/>
        </w:rPr>
        <w:t>shown</w:t>
      </w:r>
      <w:r w:rsidRPr="006046DF">
        <w:rPr>
          <w:spacing w:val="11"/>
          <w:w w:val="105"/>
          <w:sz w:val="24"/>
          <w:szCs w:val="24"/>
        </w:rPr>
        <w:t xml:space="preserve"> </w:t>
      </w:r>
      <w:r w:rsidRPr="006046DF">
        <w:rPr>
          <w:w w:val="105"/>
          <w:sz w:val="24"/>
          <w:szCs w:val="24"/>
        </w:rPr>
        <w:t>with</w:t>
      </w:r>
      <w:r w:rsidRPr="006046DF">
        <w:rPr>
          <w:spacing w:val="12"/>
          <w:w w:val="105"/>
          <w:sz w:val="24"/>
          <w:szCs w:val="24"/>
        </w:rPr>
        <w:t xml:space="preserve"> </w:t>
      </w:r>
      <w:r w:rsidRPr="006046DF">
        <w:rPr>
          <w:w w:val="105"/>
          <w:sz w:val="24"/>
          <w:szCs w:val="24"/>
        </w:rPr>
        <w:t>confidence</w:t>
      </w:r>
      <w:r w:rsidRPr="006046DF">
        <w:rPr>
          <w:spacing w:val="12"/>
          <w:w w:val="105"/>
          <w:sz w:val="24"/>
          <w:szCs w:val="24"/>
        </w:rPr>
        <w:t xml:space="preserve"> </w:t>
      </w:r>
      <w:r w:rsidRPr="006046DF">
        <w:rPr>
          <w:w w:val="105"/>
          <w:sz w:val="24"/>
          <w:szCs w:val="24"/>
        </w:rPr>
        <w:t>intervals.</w:t>
      </w:r>
    </w:p>
    <w:p w14:paraId="1514AFE0" w14:textId="77777777" w:rsidR="009854F2" w:rsidRPr="006046DF" w:rsidRDefault="009854F2" w:rsidP="009854F2">
      <w:pPr>
        <w:pStyle w:val="BodyText"/>
      </w:pPr>
    </w:p>
    <w:p w14:paraId="55ABEAA8" w14:textId="77777777" w:rsidR="009854F2" w:rsidRPr="006046DF" w:rsidRDefault="009854F2" w:rsidP="009854F2">
      <w:pPr>
        <w:pStyle w:val="BodyText"/>
      </w:pPr>
    </w:p>
    <w:p w14:paraId="3F561768" w14:textId="77777777" w:rsidR="009854F2" w:rsidRPr="006046DF" w:rsidRDefault="009854F2" w:rsidP="009854F2">
      <w:pPr>
        <w:pStyle w:val="BodyText"/>
      </w:pPr>
    </w:p>
    <w:p w14:paraId="64CCCB98" w14:textId="77777777" w:rsidR="009854F2" w:rsidRPr="006046DF" w:rsidRDefault="009854F2" w:rsidP="009854F2">
      <w:pPr>
        <w:pStyle w:val="BodyText"/>
      </w:pPr>
    </w:p>
    <w:p w14:paraId="1E4BCEB8" w14:textId="77777777" w:rsidR="00C05D06" w:rsidRPr="006046DF" w:rsidRDefault="00C05D06" w:rsidP="00C05D06">
      <w:pPr>
        <w:pStyle w:val="BodyText"/>
      </w:pPr>
    </w:p>
    <w:p w14:paraId="4DDF0B42" w14:textId="77777777" w:rsidR="00C05D06" w:rsidRPr="006046DF" w:rsidRDefault="00C05D06" w:rsidP="00C05D06">
      <w:pPr>
        <w:pStyle w:val="BodyText"/>
      </w:pPr>
    </w:p>
    <w:p w14:paraId="1E436DE2" w14:textId="77777777" w:rsidR="00DE01D0" w:rsidRPr="006046DF" w:rsidRDefault="00DE01D0" w:rsidP="00871C17">
      <w:pPr>
        <w:spacing w:line="360" w:lineRule="auto"/>
        <w:jc w:val="both"/>
        <w:rPr>
          <w:rFonts w:ascii="Times New Roman" w:hAnsi="Times New Roman" w:cs="Times New Roman"/>
          <w:w w:val="105"/>
          <w:sz w:val="24"/>
          <w:szCs w:val="24"/>
        </w:rPr>
      </w:pPr>
    </w:p>
    <w:p w14:paraId="7A623E4F" w14:textId="77777777" w:rsidR="00D20987" w:rsidRPr="006046DF" w:rsidRDefault="00D20987" w:rsidP="00871C17">
      <w:pPr>
        <w:spacing w:line="360" w:lineRule="auto"/>
        <w:jc w:val="both"/>
        <w:rPr>
          <w:rFonts w:ascii="Times New Roman" w:hAnsi="Times New Roman" w:cs="Times New Roman"/>
          <w:w w:val="105"/>
          <w:sz w:val="24"/>
          <w:szCs w:val="24"/>
        </w:rPr>
      </w:pPr>
    </w:p>
    <w:p w14:paraId="18C6967D" w14:textId="2859C538" w:rsidR="004A6583" w:rsidRPr="006046DF" w:rsidRDefault="004A6583">
      <w:pPr>
        <w:rPr>
          <w:rFonts w:ascii="Times New Roman" w:hAnsi="Times New Roman" w:cs="Times New Roman"/>
          <w:sz w:val="24"/>
          <w:szCs w:val="24"/>
        </w:rPr>
      </w:pPr>
      <w:r w:rsidRPr="006046DF">
        <w:rPr>
          <w:rFonts w:ascii="Times New Roman" w:hAnsi="Times New Roman" w:cs="Times New Roman"/>
          <w:sz w:val="24"/>
          <w:szCs w:val="24"/>
        </w:rPr>
        <w:br w:type="page"/>
      </w:r>
    </w:p>
    <w:p w14:paraId="67A048C5" w14:textId="25798CF5" w:rsidR="006928DA" w:rsidRPr="006046DF" w:rsidRDefault="006928DA" w:rsidP="006928DA">
      <w:pPr>
        <w:pStyle w:val="BodyText"/>
        <w:rPr>
          <w:sz w:val="3"/>
        </w:rPr>
      </w:pPr>
    </w:p>
    <w:tbl>
      <w:tblPr>
        <w:tblW w:w="0" w:type="auto"/>
        <w:tblInd w:w="856" w:type="dxa"/>
        <w:tblLayout w:type="fixed"/>
        <w:tblCellMar>
          <w:left w:w="0" w:type="dxa"/>
          <w:right w:w="0" w:type="dxa"/>
        </w:tblCellMar>
        <w:tblLook w:val="01E0" w:firstRow="1" w:lastRow="1" w:firstColumn="1" w:lastColumn="1" w:noHBand="0" w:noVBand="0"/>
      </w:tblPr>
      <w:tblGrid>
        <w:gridCol w:w="521"/>
        <w:gridCol w:w="816"/>
        <w:gridCol w:w="842"/>
        <w:gridCol w:w="2242"/>
        <w:gridCol w:w="816"/>
        <w:gridCol w:w="842"/>
        <w:gridCol w:w="2172"/>
      </w:tblGrid>
      <w:tr w:rsidR="006046DF" w:rsidRPr="006046DF" w14:paraId="094A77F8" w14:textId="77777777" w:rsidTr="00ED5A13">
        <w:trPr>
          <w:trHeight w:val="264"/>
        </w:trPr>
        <w:tc>
          <w:tcPr>
            <w:tcW w:w="521" w:type="dxa"/>
          </w:tcPr>
          <w:p w14:paraId="0B14AC80" w14:textId="77777777" w:rsidR="006928DA" w:rsidRPr="006046DF" w:rsidRDefault="006928DA" w:rsidP="00ED5A13">
            <w:pPr>
              <w:pStyle w:val="TableParagraph"/>
              <w:spacing w:line="240" w:lineRule="auto"/>
              <w:jc w:val="left"/>
              <w:rPr>
                <w:sz w:val="18"/>
              </w:rPr>
            </w:pPr>
          </w:p>
        </w:tc>
        <w:tc>
          <w:tcPr>
            <w:tcW w:w="816" w:type="dxa"/>
          </w:tcPr>
          <w:p w14:paraId="332A5270" w14:textId="77777777" w:rsidR="006928DA" w:rsidRPr="006046DF" w:rsidRDefault="006928DA" w:rsidP="00ED5A13">
            <w:pPr>
              <w:pStyle w:val="TableParagraph"/>
              <w:spacing w:line="230" w:lineRule="exact"/>
              <w:ind w:left="119"/>
              <w:jc w:val="left"/>
              <w:rPr>
                <w:b/>
                <w:sz w:val="24"/>
              </w:rPr>
            </w:pPr>
            <w:r w:rsidRPr="006046DF">
              <w:rPr>
                <w:b/>
                <w:sz w:val="24"/>
              </w:rPr>
              <w:t>CS1</w:t>
            </w:r>
          </w:p>
        </w:tc>
        <w:tc>
          <w:tcPr>
            <w:tcW w:w="842" w:type="dxa"/>
          </w:tcPr>
          <w:p w14:paraId="79A96568" w14:textId="77777777" w:rsidR="006928DA" w:rsidRPr="006046DF" w:rsidRDefault="006928DA" w:rsidP="00ED5A13">
            <w:pPr>
              <w:pStyle w:val="TableParagraph"/>
              <w:spacing w:line="240" w:lineRule="auto"/>
              <w:jc w:val="left"/>
              <w:rPr>
                <w:sz w:val="18"/>
              </w:rPr>
            </w:pPr>
          </w:p>
        </w:tc>
        <w:tc>
          <w:tcPr>
            <w:tcW w:w="2242" w:type="dxa"/>
          </w:tcPr>
          <w:p w14:paraId="72A434FF" w14:textId="77777777" w:rsidR="006928DA" w:rsidRPr="006046DF" w:rsidRDefault="006928DA" w:rsidP="00ED5A13">
            <w:pPr>
              <w:pStyle w:val="TableParagraph"/>
              <w:spacing w:line="240" w:lineRule="auto"/>
              <w:jc w:val="left"/>
              <w:rPr>
                <w:sz w:val="18"/>
              </w:rPr>
            </w:pPr>
          </w:p>
        </w:tc>
        <w:tc>
          <w:tcPr>
            <w:tcW w:w="816" w:type="dxa"/>
          </w:tcPr>
          <w:p w14:paraId="20922256" w14:textId="77777777" w:rsidR="006928DA" w:rsidRPr="006046DF" w:rsidRDefault="006928DA" w:rsidP="00ED5A13">
            <w:pPr>
              <w:pStyle w:val="TableParagraph"/>
              <w:spacing w:line="230" w:lineRule="exact"/>
              <w:ind w:left="120"/>
              <w:jc w:val="left"/>
              <w:rPr>
                <w:b/>
                <w:sz w:val="24"/>
              </w:rPr>
            </w:pPr>
            <w:r w:rsidRPr="006046DF">
              <w:rPr>
                <w:b/>
                <w:sz w:val="24"/>
              </w:rPr>
              <w:t>CS2</w:t>
            </w:r>
          </w:p>
        </w:tc>
        <w:tc>
          <w:tcPr>
            <w:tcW w:w="842" w:type="dxa"/>
          </w:tcPr>
          <w:p w14:paraId="213BEEEC" w14:textId="77777777" w:rsidR="006928DA" w:rsidRPr="006046DF" w:rsidRDefault="006928DA" w:rsidP="00ED5A13">
            <w:pPr>
              <w:pStyle w:val="TableParagraph"/>
              <w:spacing w:line="240" w:lineRule="auto"/>
              <w:jc w:val="left"/>
              <w:rPr>
                <w:sz w:val="18"/>
              </w:rPr>
            </w:pPr>
          </w:p>
        </w:tc>
        <w:tc>
          <w:tcPr>
            <w:tcW w:w="2172" w:type="dxa"/>
          </w:tcPr>
          <w:p w14:paraId="1349979F" w14:textId="77777777" w:rsidR="006928DA" w:rsidRPr="006046DF" w:rsidRDefault="006928DA" w:rsidP="00ED5A13">
            <w:pPr>
              <w:pStyle w:val="TableParagraph"/>
              <w:spacing w:line="240" w:lineRule="auto"/>
              <w:jc w:val="left"/>
              <w:rPr>
                <w:sz w:val="18"/>
              </w:rPr>
            </w:pPr>
          </w:p>
        </w:tc>
      </w:tr>
      <w:tr w:rsidR="006046DF" w:rsidRPr="006046DF" w14:paraId="396904E6" w14:textId="77777777" w:rsidTr="00ED5A13">
        <w:trPr>
          <w:trHeight w:val="300"/>
        </w:trPr>
        <w:tc>
          <w:tcPr>
            <w:tcW w:w="521" w:type="dxa"/>
          </w:tcPr>
          <w:p w14:paraId="08E92A55" w14:textId="77777777" w:rsidR="006928DA" w:rsidRPr="006046DF" w:rsidRDefault="006928DA" w:rsidP="00ED5A13">
            <w:pPr>
              <w:pStyle w:val="TableParagraph"/>
              <w:spacing w:line="255" w:lineRule="exact"/>
              <w:ind w:right="127"/>
              <w:rPr>
                <w:i/>
                <w:sz w:val="24"/>
              </w:rPr>
            </w:pPr>
            <w:r w:rsidRPr="006046DF">
              <w:rPr>
                <w:i/>
                <w:w w:val="90"/>
                <w:sz w:val="24"/>
              </w:rPr>
              <w:t>w</w:t>
            </w:r>
            <w:r w:rsidRPr="006046DF">
              <w:rPr>
                <w:i/>
                <w:w w:val="90"/>
                <w:sz w:val="24"/>
                <w:vertAlign w:val="subscript"/>
              </w:rPr>
              <w:t>o</w:t>
            </w:r>
          </w:p>
        </w:tc>
        <w:tc>
          <w:tcPr>
            <w:tcW w:w="816" w:type="dxa"/>
          </w:tcPr>
          <w:p w14:paraId="7409AC0F" w14:textId="77777777" w:rsidR="006928DA" w:rsidRPr="006046DF" w:rsidRDefault="006928DA" w:rsidP="00ED5A13">
            <w:pPr>
              <w:pStyle w:val="TableParagraph"/>
              <w:spacing w:line="255" w:lineRule="exact"/>
              <w:ind w:right="117"/>
              <w:rPr>
                <w:b/>
                <w:sz w:val="24"/>
              </w:rPr>
            </w:pPr>
            <w:r w:rsidRPr="006046DF">
              <w:rPr>
                <w:b/>
                <w:w w:val="110"/>
                <w:sz w:val="24"/>
              </w:rPr>
              <w:t>%FP</w:t>
            </w:r>
          </w:p>
        </w:tc>
        <w:tc>
          <w:tcPr>
            <w:tcW w:w="842" w:type="dxa"/>
          </w:tcPr>
          <w:p w14:paraId="321AA998" w14:textId="77777777" w:rsidR="006928DA" w:rsidRPr="006046DF" w:rsidRDefault="006928DA" w:rsidP="00ED5A13">
            <w:pPr>
              <w:pStyle w:val="TableParagraph"/>
              <w:spacing w:line="255" w:lineRule="exact"/>
              <w:ind w:right="116"/>
              <w:rPr>
                <w:b/>
                <w:sz w:val="24"/>
              </w:rPr>
            </w:pPr>
            <w:r w:rsidRPr="006046DF">
              <w:rPr>
                <w:b/>
                <w:w w:val="110"/>
                <w:sz w:val="24"/>
              </w:rPr>
              <w:t>%FN</w:t>
            </w:r>
          </w:p>
        </w:tc>
        <w:tc>
          <w:tcPr>
            <w:tcW w:w="2242" w:type="dxa"/>
          </w:tcPr>
          <w:p w14:paraId="43E906A8" w14:textId="77777777" w:rsidR="006928DA" w:rsidRPr="006046DF" w:rsidRDefault="006928DA" w:rsidP="00ED5A13">
            <w:pPr>
              <w:pStyle w:val="TableParagraph"/>
              <w:spacing w:line="255" w:lineRule="exact"/>
              <w:ind w:left="120"/>
              <w:jc w:val="left"/>
              <w:rPr>
                <w:b/>
                <w:sz w:val="24"/>
              </w:rPr>
            </w:pPr>
            <w:r w:rsidRPr="006046DF">
              <w:rPr>
                <w:b/>
                <w:w w:val="115"/>
                <w:sz w:val="24"/>
              </w:rPr>
              <w:t>AUC (95% C.I.)</w:t>
            </w:r>
          </w:p>
        </w:tc>
        <w:tc>
          <w:tcPr>
            <w:tcW w:w="816" w:type="dxa"/>
          </w:tcPr>
          <w:p w14:paraId="5DB13E16" w14:textId="77777777" w:rsidR="006928DA" w:rsidRPr="006046DF" w:rsidRDefault="006928DA" w:rsidP="00ED5A13">
            <w:pPr>
              <w:pStyle w:val="TableParagraph"/>
              <w:spacing w:line="255" w:lineRule="exact"/>
              <w:ind w:left="120"/>
              <w:jc w:val="left"/>
              <w:rPr>
                <w:b/>
                <w:sz w:val="24"/>
              </w:rPr>
            </w:pPr>
            <w:r w:rsidRPr="006046DF">
              <w:rPr>
                <w:b/>
                <w:w w:val="110"/>
                <w:sz w:val="24"/>
              </w:rPr>
              <w:t>%FP</w:t>
            </w:r>
          </w:p>
        </w:tc>
        <w:tc>
          <w:tcPr>
            <w:tcW w:w="842" w:type="dxa"/>
          </w:tcPr>
          <w:p w14:paraId="73A7B0C6" w14:textId="77777777" w:rsidR="006928DA" w:rsidRPr="006046DF" w:rsidRDefault="006928DA" w:rsidP="00ED5A13">
            <w:pPr>
              <w:pStyle w:val="TableParagraph"/>
              <w:spacing w:line="255" w:lineRule="exact"/>
              <w:ind w:right="115"/>
              <w:rPr>
                <w:b/>
                <w:sz w:val="24"/>
              </w:rPr>
            </w:pPr>
            <w:r w:rsidRPr="006046DF">
              <w:rPr>
                <w:b/>
                <w:w w:val="110"/>
                <w:sz w:val="24"/>
              </w:rPr>
              <w:t>%FN</w:t>
            </w:r>
          </w:p>
        </w:tc>
        <w:tc>
          <w:tcPr>
            <w:tcW w:w="2172" w:type="dxa"/>
          </w:tcPr>
          <w:p w14:paraId="03359385" w14:textId="77777777" w:rsidR="006928DA" w:rsidRPr="006046DF" w:rsidRDefault="006928DA" w:rsidP="00ED5A13">
            <w:pPr>
              <w:pStyle w:val="TableParagraph"/>
              <w:spacing w:line="255" w:lineRule="exact"/>
              <w:ind w:left="45" w:right="50"/>
              <w:jc w:val="center"/>
              <w:rPr>
                <w:b/>
                <w:sz w:val="24"/>
              </w:rPr>
            </w:pPr>
            <w:r w:rsidRPr="006046DF">
              <w:rPr>
                <w:b/>
                <w:w w:val="115"/>
                <w:sz w:val="24"/>
              </w:rPr>
              <w:t>AUC (95% C.I.)</w:t>
            </w:r>
          </w:p>
        </w:tc>
      </w:tr>
      <w:tr w:rsidR="006046DF" w:rsidRPr="006046DF" w14:paraId="731B5605" w14:textId="77777777" w:rsidTr="00ED5A13">
        <w:trPr>
          <w:trHeight w:val="285"/>
        </w:trPr>
        <w:tc>
          <w:tcPr>
            <w:tcW w:w="521" w:type="dxa"/>
          </w:tcPr>
          <w:p w14:paraId="0CEDAC26" w14:textId="77777777" w:rsidR="006928DA" w:rsidRPr="006046DF" w:rsidRDefault="006928DA" w:rsidP="00ED5A13">
            <w:pPr>
              <w:pStyle w:val="TableParagraph"/>
              <w:spacing w:line="252" w:lineRule="exact"/>
              <w:ind w:right="117"/>
              <w:rPr>
                <w:sz w:val="24"/>
              </w:rPr>
            </w:pPr>
            <w:r w:rsidRPr="006046DF">
              <w:rPr>
                <w:w w:val="95"/>
                <w:sz w:val="24"/>
              </w:rPr>
              <w:t>210</w:t>
            </w:r>
          </w:p>
        </w:tc>
        <w:tc>
          <w:tcPr>
            <w:tcW w:w="816" w:type="dxa"/>
          </w:tcPr>
          <w:p w14:paraId="14F1E7F4" w14:textId="77777777" w:rsidR="006928DA" w:rsidRPr="006046DF" w:rsidRDefault="006928DA" w:rsidP="00ED5A13">
            <w:pPr>
              <w:pStyle w:val="TableParagraph"/>
              <w:spacing w:line="252" w:lineRule="exact"/>
              <w:ind w:right="117"/>
              <w:rPr>
                <w:sz w:val="24"/>
              </w:rPr>
            </w:pPr>
            <w:r w:rsidRPr="006046DF">
              <w:rPr>
                <w:w w:val="95"/>
                <w:sz w:val="24"/>
              </w:rPr>
              <w:t>8.6</w:t>
            </w:r>
          </w:p>
        </w:tc>
        <w:tc>
          <w:tcPr>
            <w:tcW w:w="842" w:type="dxa"/>
          </w:tcPr>
          <w:p w14:paraId="1F5C2D52" w14:textId="77777777" w:rsidR="006928DA" w:rsidRPr="006046DF" w:rsidRDefault="006928DA" w:rsidP="00ED5A13">
            <w:pPr>
              <w:pStyle w:val="TableParagraph"/>
              <w:spacing w:line="252" w:lineRule="exact"/>
              <w:ind w:right="117"/>
              <w:rPr>
                <w:sz w:val="24"/>
              </w:rPr>
            </w:pPr>
            <w:r w:rsidRPr="006046DF">
              <w:rPr>
                <w:w w:val="95"/>
                <w:sz w:val="24"/>
              </w:rPr>
              <w:t>41.3</w:t>
            </w:r>
          </w:p>
        </w:tc>
        <w:tc>
          <w:tcPr>
            <w:tcW w:w="2242" w:type="dxa"/>
          </w:tcPr>
          <w:p w14:paraId="2E4366AD" w14:textId="77777777" w:rsidR="006928DA" w:rsidRPr="006046DF" w:rsidRDefault="006928DA" w:rsidP="00ED5A13">
            <w:pPr>
              <w:pStyle w:val="TableParagraph"/>
              <w:spacing w:line="252" w:lineRule="exact"/>
              <w:ind w:left="119"/>
              <w:jc w:val="left"/>
              <w:rPr>
                <w:sz w:val="24"/>
              </w:rPr>
            </w:pPr>
            <w:r w:rsidRPr="006046DF">
              <w:rPr>
                <w:sz w:val="24"/>
              </w:rPr>
              <w:t>0.780 (0.740, 0.821)</w:t>
            </w:r>
          </w:p>
        </w:tc>
        <w:tc>
          <w:tcPr>
            <w:tcW w:w="816" w:type="dxa"/>
          </w:tcPr>
          <w:p w14:paraId="6AC6C40D" w14:textId="77777777" w:rsidR="006928DA" w:rsidRPr="006046DF" w:rsidRDefault="006928DA" w:rsidP="00ED5A13">
            <w:pPr>
              <w:pStyle w:val="TableParagraph"/>
              <w:spacing w:line="252" w:lineRule="exact"/>
              <w:ind w:right="117"/>
              <w:rPr>
                <w:sz w:val="24"/>
              </w:rPr>
            </w:pPr>
            <w:r w:rsidRPr="006046DF">
              <w:rPr>
                <w:w w:val="95"/>
                <w:sz w:val="24"/>
              </w:rPr>
              <w:t>5.5</w:t>
            </w:r>
          </w:p>
        </w:tc>
        <w:tc>
          <w:tcPr>
            <w:tcW w:w="842" w:type="dxa"/>
          </w:tcPr>
          <w:p w14:paraId="665C1251" w14:textId="77777777" w:rsidR="006928DA" w:rsidRPr="006046DF" w:rsidRDefault="006928DA" w:rsidP="00ED5A13">
            <w:pPr>
              <w:pStyle w:val="TableParagraph"/>
              <w:spacing w:line="252" w:lineRule="exact"/>
              <w:ind w:right="116"/>
              <w:rPr>
                <w:sz w:val="24"/>
              </w:rPr>
            </w:pPr>
            <w:r w:rsidRPr="006046DF">
              <w:rPr>
                <w:w w:val="95"/>
                <w:sz w:val="24"/>
              </w:rPr>
              <w:t>38.7</w:t>
            </w:r>
          </w:p>
        </w:tc>
        <w:tc>
          <w:tcPr>
            <w:tcW w:w="2172" w:type="dxa"/>
          </w:tcPr>
          <w:p w14:paraId="7537A755" w14:textId="77777777" w:rsidR="006928DA" w:rsidRPr="006046DF" w:rsidRDefault="006928DA" w:rsidP="00ED5A13">
            <w:pPr>
              <w:pStyle w:val="TableParagraph"/>
              <w:spacing w:line="252" w:lineRule="exact"/>
              <w:ind w:left="105" w:right="34"/>
              <w:jc w:val="center"/>
              <w:rPr>
                <w:sz w:val="24"/>
              </w:rPr>
            </w:pPr>
            <w:r w:rsidRPr="006046DF">
              <w:rPr>
                <w:sz w:val="24"/>
              </w:rPr>
              <w:t>0.803 (0.763, 0.843)</w:t>
            </w:r>
          </w:p>
        </w:tc>
      </w:tr>
      <w:tr w:rsidR="006046DF" w:rsidRPr="006046DF" w14:paraId="168BF944" w14:textId="77777777" w:rsidTr="00ED5A13">
        <w:trPr>
          <w:trHeight w:val="288"/>
        </w:trPr>
        <w:tc>
          <w:tcPr>
            <w:tcW w:w="521" w:type="dxa"/>
          </w:tcPr>
          <w:p w14:paraId="7ABFFE9D" w14:textId="77777777" w:rsidR="006928DA" w:rsidRPr="006046DF" w:rsidRDefault="006928DA" w:rsidP="00ED5A13">
            <w:pPr>
              <w:pStyle w:val="TableParagraph"/>
              <w:ind w:right="117"/>
              <w:rPr>
                <w:sz w:val="24"/>
              </w:rPr>
            </w:pPr>
            <w:r w:rsidRPr="006046DF">
              <w:rPr>
                <w:w w:val="95"/>
                <w:sz w:val="24"/>
              </w:rPr>
              <w:t>240</w:t>
            </w:r>
          </w:p>
        </w:tc>
        <w:tc>
          <w:tcPr>
            <w:tcW w:w="816" w:type="dxa"/>
          </w:tcPr>
          <w:p w14:paraId="3297D688" w14:textId="77777777" w:rsidR="006928DA" w:rsidRPr="006046DF" w:rsidRDefault="006928DA" w:rsidP="00ED5A13">
            <w:pPr>
              <w:pStyle w:val="TableParagraph"/>
              <w:ind w:right="117"/>
              <w:rPr>
                <w:sz w:val="24"/>
              </w:rPr>
            </w:pPr>
            <w:r w:rsidRPr="006046DF">
              <w:rPr>
                <w:w w:val="95"/>
                <w:sz w:val="24"/>
              </w:rPr>
              <w:t>8.5</w:t>
            </w:r>
          </w:p>
        </w:tc>
        <w:tc>
          <w:tcPr>
            <w:tcW w:w="842" w:type="dxa"/>
          </w:tcPr>
          <w:p w14:paraId="060DDEE0" w14:textId="77777777" w:rsidR="006928DA" w:rsidRPr="006046DF" w:rsidRDefault="006928DA" w:rsidP="00ED5A13">
            <w:pPr>
              <w:pStyle w:val="TableParagraph"/>
              <w:ind w:right="117"/>
              <w:rPr>
                <w:sz w:val="24"/>
              </w:rPr>
            </w:pPr>
            <w:r w:rsidRPr="006046DF">
              <w:rPr>
                <w:w w:val="95"/>
                <w:sz w:val="24"/>
              </w:rPr>
              <w:t>42.7</w:t>
            </w:r>
          </w:p>
        </w:tc>
        <w:tc>
          <w:tcPr>
            <w:tcW w:w="2242" w:type="dxa"/>
          </w:tcPr>
          <w:p w14:paraId="5D2BE514" w14:textId="77777777" w:rsidR="006928DA" w:rsidRPr="006046DF" w:rsidRDefault="006928DA" w:rsidP="00ED5A13">
            <w:pPr>
              <w:pStyle w:val="TableParagraph"/>
              <w:ind w:left="119"/>
              <w:jc w:val="left"/>
              <w:rPr>
                <w:sz w:val="24"/>
              </w:rPr>
            </w:pPr>
            <w:r w:rsidRPr="006046DF">
              <w:rPr>
                <w:sz w:val="24"/>
              </w:rPr>
              <w:t>0.784 (0.744, 0.824)</w:t>
            </w:r>
          </w:p>
        </w:tc>
        <w:tc>
          <w:tcPr>
            <w:tcW w:w="816" w:type="dxa"/>
          </w:tcPr>
          <w:p w14:paraId="780028D2" w14:textId="77777777" w:rsidR="006928DA" w:rsidRPr="006046DF" w:rsidRDefault="006928DA" w:rsidP="00ED5A13">
            <w:pPr>
              <w:pStyle w:val="TableParagraph"/>
              <w:ind w:right="117"/>
              <w:rPr>
                <w:sz w:val="24"/>
              </w:rPr>
            </w:pPr>
            <w:r w:rsidRPr="006046DF">
              <w:rPr>
                <w:w w:val="95"/>
                <w:sz w:val="24"/>
              </w:rPr>
              <w:t>5.5</w:t>
            </w:r>
          </w:p>
        </w:tc>
        <w:tc>
          <w:tcPr>
            <w:tcW w:w="842" w:type="dxa"/>
          </w:tcPr>
          <w:p w14:paraId="392B0A75" w14:textId="77777777" w:rsidR="006928DA" w:rsidRPr="006046DF" w:rsidRDefault="006928DA" w:rsidP="00ED5A13">
            <w:pPr>
              <w:pStyle w:val="TableParagraph"/>
              <w:ind w:right="116"/>
              <w:rPr>
                <w:sz w:val="24"/>
              </w:rPr>
            </w:pPr>
            <w:r w:rsidRPr="006046DF">
              <w:rPr>
                <w:w w:val="95"/>
                <w:sz w:val="24"/>
              </w:rPr>
              <w:t>36.5</w:t>
            </w:r>
          </w:p>
        </w:tc>
        <w:tc>
          <w:tcPr>
            <w:tcW w:w="2172" w:type="dxa"/>
          </w:tcPr>
          <w:p w14:paraId="433D023F" w14:textId="77777777" w:rsidR="006928DA" w:rsidRPr="006046DF" w:rsidRDefault="006928DA" w:rsidP="00ED5A13">
            <w:pPr>
              <w:pStyle w:val="TableParagraph"/>
              <w:ind w:left="105" w:right="34"/>
              <w:jc w:val="center"/>
              <w:rPr>
                <w:sz w:val="24"/>
              </w:rPr>
            </w:pPr>
            <w:r w:rsidRPr="006046DF">
              <w:rPr>
                <w:sz w:val="24"/>
              </w:rPr>
              <w:t>0.801 (0.760, 0.841)</w:t>
            </w:r>
          </w:p>
        </w:tc>
      </w:tr>
      <w:tr w:rsidR="006046DF" w:rsidRPr="006046DF" w14:paraId="5B3B5655" w14:textId="77777777" w:rsidTr="00ED5A13">
        <w:trPr>
          <w:trHeight w:val="288"/>
        </w:trPr>
        <w:tc>
          <w:tcPr>
            <w:tcW w:w="521" w:type="dxa"/>
          </w:tcPr>
          <w:p w14:paraId="12E65908" w14:textId="77777777" w:rsidR="006928DA" w:rsidRPr="006046DF" w:rsidRDefault="006928DA" w:rsidP="00ED5A13">
            <w:pPr>
              <w:pStyle w:val="TableParagraph"/>
              <w:ind w:right="117"/>
              <w:rPr>
                <w:sz w:val="24"/>
              </w:rPr>
            </w:pPr>
            <w:r w:rsidRPr="006046DF">
              <w:rPr>
                <w:w w:val="95"/>
                <w:sz w:val="24"/>
              </w:rPr>
              <w:t>270</w:t>
            </w:r>
          </w:p>
        </w:tc>
        <w:tc>
          <w:tcPr>
            <w:tcW w:w="816" w:type="dxa"/>
          </w:tcPr>
          <w:p w14:paraId="29F24BA5" w14:textId="77777777" w:rsidR="006928DA" w:rsidRPr="006046DF" w:rsidRDefault="006928DA" w:rsidP="00ED5A13">
            <w:pPr>
              <w:pStyle w:val="TableParagraph"/>
              <w:ind w:right="117"/>
              <w:rPr>
                <w:sz w:val="24"/>
              </w:rPr>
            </w:pPr>
            <w:r w:rsidRPr="006046DF">
              <w:rPr>
                <w:w w:val="95"/>
                <w:sz w:val="24"/>
              </w:rPr>
              <w:t>8.2</w:t>
            </w:r>
          </w:p>
        </w:tc>
        <w:tc>
          <w:tcPr>
            <w:tcW w:w="842" w:type="dxa"/>
          </w:tcPr>
          <w:p w14:paraId="4F4CB436" w14:textId="77777777" w:rsidR="006928DA" w:rsidRPr="006046DF" w:rsidRDefault="006928DA" w:rsidP="00ED5A13">
            <w:pPr>
              <w:pStyle w:val="TableParagraph"/>
              <w:ind w:right="117"/>
              <w:rPr>
                <w:sz w:val="24"/>
              </w:rPr>
            </w:pPr>
            <w:r w:rsidRPr="006046DF">
              <w:rPr>
                <w:w w:val="95"/>
                <w:sz w:val="24"/>
              </w:rPr>
              <w:t>41.5</w:t>
            </w:r>
          </w:p>
        </w:tc>
        <w:tc>
          <w:tcPr>
            <w:tcW w:w="2242" w:type="dxa"/>
          </w:tcPr>
          <w:p w14:paraId="4CAA4918" w14:textId="77777777" w:rsidR="006928DA" w:rsidRPr="006046DF" w:rsidRDefault="006928DA" w:rsidP="00ED5A13">
            <w:pPr>
              <w:pStyle w:val="TableParagraph"/>
              <w:ind w:left="119"/>
              <w:jc w:val="left"/>
              <w:rPr>
                <w:sz w:val="24"/>
              </w:rPr>
            </w:pPr>
            <w:r w:rsidRPr="006046DF">
              <w:rPr>
                <w:sz w:val="24"/>
              </w:rPr>
              <w:t>0.782 (0.741, 0.823)</w:t>
            </w:r>
          </w:p>
        </w:tc>
        <w:tc>
          <w:tcPr>
            <w:tcW w:w="816" w:type="dxa"/>
          </w:tcPr>
          <w:p w14:paraId="3BC2F084" w14:textId="77777777" w:rsidR="006928DA" w:rsidRPr="006046DF" w:rsidRDefault="006928DA" w:rsidP="00ED5A13">
            <w:pPr>
              <w:pStyle w:val="TableParagraph"/>
              <w:ind w:right="117"/>
              <w:rPr>
                <w:sz w:val="24"/>
              </w:rPr>
            </w:pPr>
            <w:r w:rsidRPr="006046DF">
              <w:rPr>
                <w:w w:val="95"/>
                <w:sz w:val="24"/>
              </w:rPr>
              <w:t>4.8</w:t>
            </w:r>
          </w:p>
        </w:tc>
        <w:tc>
          <w:tcPr>
            <w:tcW w:w="842" w:type="dxa"/>
          </w:tcPr>
          <w:p w14:paraId="4091C6C7" w14:textId="77777777" w:rsidR="006928DA" w:rsidRPr="006046DF" w:rsidRDefault="006928DA" w:rsidP="00ED5A13">
            <w:pPr>
              <w:pStyle w:val="TableParagraph"/>
              <w:ind w:right="116"/>
              <w:rPr>
                <w:sz w:val="24"/>
              </w:rPr>
            </w:pPr>
            <w:r w:rsidRPr="006046DF">
              <w:rPr>
                <w:w w:val="95"/>
                <w:sz w:val="24"/>
              </w:rPr>
              <w:t>37.4</w:t>
            </w:r>
          </w:p>
        </w:tc>
        <w:tc>
          <w:tcPr>
            <w:tcW w:w="2172" w:type="dxa"/>
          </w:tcPr>
          <w:p w14:paraId="33839D6E" w14:textId="77777777" w:rsidR="006928DA" w:rsidRPr="006046DF" w:rsidRDefault="006928DA" w:rsidP="00ED5A13">
            <w:pPr>
              <w:pStyle w:val="TableParagraph"/>
              <w:ind w:left="105" w:right="34"/>
              <w:jc w:val="center"/>
              <w:rPr>
                <w:sz w:val="24"/>
              </w:rPr>
            </w:pPr>
            <w:r w:rsidRPr="006046DF">
              <w:rPr>
                <w:sz w:val="24"/>
              </w:rPr>
              <w:t>0.808 (0.769, 0.848)</w:t>
            </w:r>
          </w:p>
        </w:tc>
      </w:tr>
      <w:tr w:rsidR="006046DF" w:rsidRPr="006046DF" w14:paraId="6DA1EC31" w14:textId="77777777" w:rsidTr="00ED5A13">
        <w:trPr>
          <w:trHeight w:val="288"/>
        </w:trPr>
        <w:tc>
          <w:tcPr>
            <w:tcW w:w="521" w:type="dxa"/>
          </w:tcPr>
          <w:p w14:paraId="0E6BDEC3" w14:textId="77777777" w:rsidR="006928DA" w:rsidRPr="006046DF" w:rsidRDefault="006928DA" w:rsidP="00ED5A13">
            <w:pPr>
              <w:pStyle w:val="TableParagraph"/>
              <w:ind w:right="117"/>
              <w:rPr>
                <w:sz w:val="24"/>
              </w:rPr>
            </w:pPr>
            <w:r w:rsidRPr="006046DF">
              <w:rPr>
                <w:w w:val="95"/>
                <w:sz w:val="24"/>
              </w:rPr>
              <w:t>300</w:t>
            </w:r>
          </w:p>
        </w:tc>
        <w:tc>
          <w:tcPr>
            <w:tcW w:w="816" w:type="dxa"/>
          </w:tcPr>
          <w:p w14:paraId="5B4D972F" w14:textId="77777777" w:rsidR="006928DA" w:rsidRPr="006046DF" w:rsidRDefault="006928DA" w:rsidP="00ED5A13">
            <w:pPr>
              <w:pStyle w:val="TableParagraph"/>
              <w:ind w:right="117"/>
              <w:rPr>
                <w:sz w:val="24"/>
              </w:rPr>
            </w:pPr>
            <w:r w:rsidRPr="006046DF">
              <w:rPr>
                <w:w w:val="95"/>
                <w:sz w:val="24"/>
              </w:rPr>
              <w:t>8.2</w:t>
            </w:r>
          </w:p>
        </w:tc>
        <w:tc>
          <w:tcPr>
            <w:tcW w:w="842" w:type="dxa"/>
          </w:tcPr>
          <w:p w14:paraId="4AADD6B1" w14:textId="77777777" w:rsidR="006928DA" w:rsidRPr="006046DF" w:rsidRDefault="006928DA" w:rsidP="00ED5A13">
            <w:pPr>
              <w:pStyle w:val="TableParagraph"/>
              <w:ind w:right="117"/>
              <w:rPr>
                <w:sz w:val="24"/>
              </w:rPr>
            </w:pPr>
            <w:r w:rsidRPr="006046DF">
              <w:rPr>
                <w:w w:val="95"/>
                <w:sz w:val="24"/>
              </w:rPr>
              <w:t>40.5</w:t>
            </w:r>
          </w:p>
        </w:tc>
        <w:tc>
          <w:tcPr>
            <w:tcW w:w="2242" w:type="dxa"/>
          </w:tcPr>
          <w:p w14:paraId="0A121E5E" w14:textId="77777777" w:rsidR="006928DA" w:rsidRPr="006046DF" w:rsidRDefault="006928DA" w:rsidP="00ED5A13">
            <w:pPr>
              <w:pStyle w:val="TableParagraph"/>
              <w:ind w:left="119"/>
              <w:jc w:val="left"/>
              <w:rPr>
                <w:sz w:val="24"/>
              </w:rPr>
            </w:pPr>
            <w:r w:rsidRPr="006046DF">
              <w:rPr>
                <w:sz w:val="24"/>
              </w:rPr>
              <w:t>0.791 (0.751, 0.832)</w:t>
            </w:r>
          </w:p>
        </w:tc>
        <w:tc>
          <w:tcPr>
            <w:tcW w:w="816" w:type="dxa"/>
          </w:tcPr>
          <w:p w14:paraId="7423BC5C" w14:textId="77777777" w:rsidR="006928DA" w:rsidRPr="006046DF" w:rsidRDefault="006928DA" w:rsidP="00ED5A13">
            <w:pPr>
              <w:pStyle w:val="TableParagraph"/>
              <w:ind w:right="117"/>
              <w:rPr>
                <w:sz w:val="24"/>
              </w:rPr>
            </w:pPr>
            <w:r w:rsidRPr="006046DF">
              <w:rPr>
                <w:w w:val="95"/>
                <w:sz w:val="24"/>
              </w:rPr>
              <w:t>5.1</w:t>
            </w:r>
          </w:p>
        </w:tc>
        <w:tc>
          <w:tcPr>
            <w:tcW w:w="842" w:type="dxa"/>
          </w:tcPr>
          <w:p w14:paraId="19FE08D0" w14:textId="77777777" w:rsidR="006928DA" w:rsidRPr="006046DF" w:rsidRDefault="006928DA" w:rsidP="00ED5A13">
            <w:pPr>
              <w:pStyle w:val="TableParagraph"/>
              <w:ind w:right="116"/>
              <w:rPr>
                <w:sz w:val="24"/>
              </w:rPr>
            </w:pPr>
            <w:r w:rsidRPr="006046DF">
              <w:rPr>
                <w:w w:val="95"/>
                <w:sz w:val="24"/>
              </w:rPr>
              <w:t>38.3</w:t>
            </w:r>
          </w:p>
        </w:tc>
        <w:tc>
          <w:tcPr>
            <w:tcW w:w="2172" w:type="dxa"/>
          </w:tcPr>
          <w:p w14:paraId="41A4E2E9" w14:textId="77777777" w:rsidR="006928DA" w:rsidRPr="006046DF" w:rsidRDefault="006928DA" w:rsidP="00ED5A13">
            <w:pPr>
              <w:pStyle w:val="TableParagraph"/>
              <w:ind w:left="105" w:right="34"/>
              <w:jc w:val="center"/>
              <w:rPr>
                <w:sz w:val="24"/>
              </w:rPr>
            </w:pPr>
            <w:r w:rsidRPr="006046DF">
              <w:rPr>
                <w:sz w:val="24"/>
              </w:rPr>
              <w:t>0.814 (0.776, 0.852)</w:t>
            </w:r>
          </w:p>
        </w:tc>
      </w:tr>
      <w:tr w:rsidR="006046DF" w:rsidRPr="006046DF" w14:paraId="7F8F9878" w14:textId="77777777" w:rsidTr="00ED5A13">
        <w:trPr>
          <w:trHeight w:val="288"/>
        </w:trPr>
        <w:tc>
          <w:tcPr>
            <w:tcW w:w="521" w:type="dxa"/>
          </w:tcPr>
          <w:p w14:paraId="77EF150D" w14:textId="77777777" w:rsidR="006928DA" w:rsidRPr="006046DF" w:rsidRDefault="006928DA" w:rsidP="00ED5A13">
            <w:pPr>
              <w:pStyle w:val="TableParagraph"/>
              <w:ind w:right="117"/>
              <w:rPr>
                <w:sz w:val="24"/>
              </w:rPr>
            </w:pPr>
            <w:r w:rsidRPr="006046DF">
              <w:rPr>
                <w:w w:val="95"/>
                <w:sz w:val="24"/>
              </w:rPr>
              <w:t>330</w:t>
            </w:r>
          </w:p>
        </w:tc>
        <w:tc>
          <w:tcPr>
            <w:tcW w:w="816" w:type="dxa"/>
          </w:tcPr>
          <w:p w14:paraId="2A077A4D" w14:textId="77777777" w:rsidR="006928DA" w:rsidRPr="006046DF" w:rsidRDefault="006928DA" w:rsidP="00ED5A13">
            <w:pPr>
              <w:pStyle w:val="TableParagraph"/>
              <w:ind w:right="117"/>
              <w:rPr>
                <w:sz w:val="24"/>
              </w:rPr>
            </w:pPr>
            <w:r w:rsidRPr="006046DF">
              <w:rPr>
                <w:w w:val="95"/>
                <w:sz w:val="24"/>
              </w:rPr>
              <w:t>8.2</w:t>
            </w:r>
          </w:p>
        </w:tc>
        <w:tc>
          <w:tcPr>
            <w:tcW w:w="842" w:type="dxa"/>
          </w:tcPr>
          <w:p w14:paraId="7BEBA912" w14:textId="77777777" w:rsidR="006928DA" w:rsidRPr="006046DF" w:rsidRDefault="006928DA" w:rsidP="00ED5A13">
            <w:pPr>
              <w:pStyle w:val="TableParagraph"/>
              <w:ind w:right="117"/>
              <w:rPr>
                <w:sz w:val="24"/>
              </w:rPr>
            </w:pPr>
            <w:r w:rsidRPr="006046DF">
              <w:rPr>
                <w:w w:val="95"/>
                <w:sz w:val="24"/>
              </w:rPr>
              <w:t>42.8</w:t>
            </w:r>
          </w:p>
        </w:tc>
        <w:tc>
          <w:tcPr>
            <w:tcW w:w="2242" w:type="dxa"/>
          </w:tcPr>
          <w:p w14:paraId="1AC21439" w14:textId="77777777" w:rsidR="006928DA" w:rsidRPr="006046DF" w:rsidRDefault="006928DA" w:rsidP="00ED5A13">
            <w:pPr>
              <w:pStyle w:val="TableParagraph"/>
              <w:ind w:left="119"/>
              <w:jc w:val="left"/>
              <w:rPr>
                <w:sz w:val="24"/>
              </w:rPr>
            </w:pPr>
            <w:r w:rsidRPr="006046DF">
              <w:rPr>
                <w:sz w:val="24"/>
              </w:rPr>
              <w:t>0.791 (0.753, 0.830)</w:t>
            </w:r>
          </w:p>
        </w:tc>
        <w:tc>
          <w:tcPr>
            <w:tcW w:w="816" w:type="dxa"/>
          </w:tcPr>
          <w:p w14:paraId="228E8BC7" w14:textId="77777777" w:rsidR="006928DA" w:rsidRPr="006046DF" w:rsidRDefault="006928DA" w:rsidP="00ED5A13">
            <w:pPr>
              <w:pStyle w:val="TableParagraph"/>
              <w:ind w:right="117"/>
              <w:rPr>
                <w:sz w:val="24"/>
              </w:rPr>
            </w:pPr>
            <w:r w:rsidRPr="006046DF">
              <w:rPr>
                <w:w w:val="95"/>
                <w:sz w:val="24"/>
              </w:rPr>
              <w:t>5.0</w:t>
            </w:r>
          </w:p>
        </w:tc>
        <w:tc>
          <w:tcPr>
            <w:tcW w:w="842" w:type="dxa"/>
          </w:tcPr>
          <w:p w14:paraId="51950631" w14:textId="77777777" w:rsidR="006928DA" w:rsidRPr="006046DF" w:rsidRDefault="006928DA" w:rsidP="00ED5A13">
            <w:pPr>
              <w:pStyle w:val="TableParagraph"/>
              <w:ind w:right="116"/>
              <w:rPr>
                <w:sz w:val="24"/>
              </w:rPr>
            </w:pPr>
            <w:r w:rsidRPr="006046DF">
              <w:rPr>
                <w:w w:val="95"/>
                <w:sz w:val="24"/>
              </w:rPr>
              <w:t>38.3</w:t>
            </w:r>
          </w:p>
        </w:tc>
        <w:tc>
          <w:tcPr>
            <w:tcW w:w="2172" w:type="dxa"/>
          </w:tcPr>
          <w:p w14:paraId="5D1B68C8" w14:textId="77777777" w:rsidR="006928DA" w:rsidRPr="006046DF" w:rsidRDefault="006928DA" w:rsidP="00ED5A13">
            <w:pPr>
              <w:pStyle w:val="TableParagraph"/>
              <w:ind w:left="105" w:right="34"/>
              <w:jc w:val="center"/>
              <w:rPr>
                <w:sz w:val="24"/>
              </w:rPr>
            </w:pPr>
            <w:r w:rsidRPr="006046DF">
              <w:rPr>
                <w:sz w:val="24"/>
              </w:rPr>
              <w:t>0.804 (0.765, 0.844)</w:t>
            </w:r>
          </w:p>
        </w:tc>
      </w:tr>
      <w:tr w:rsidR="006046DF" w:rsidRPr="006046DF" w14:paraId="5571EA1C" w14:textId="77777777" w:rsidTr="00ED5A13">
        <w:trPr>
          <w:trHeight w:val="288"/>
        </w:trPr>
        <w:tc>
          <w:tcPr>
            <w:tcW w:w="521" w:type="dxa"/>
          </w:tcPr>
          <w:p w14:paraId="42D92F4D" w14:textId="77777777" w:rsidR="006928DA" w:rsidRPr="006046DF" w:rsidRDefault="006928DA" w:rsidP="00ED5A13">
            <w:pPr>
              <w:pStyle w:val="TableParagraph"/>
              <w:ind w:right="117"/>
              <w:rPr>
                <w:sz w:val="24"/>
              </w:rPr>
            </w:pPr>
            <w:r w:rsidRPr="006046DF">
              <w:rPr>
                <w:w w:val="95"/>
                <w:sz w:val="24"/>
              </w:rPr>
              <w:t>360</w:t>
            </w:r>
          </w:p>
        </w:tc>
        <w:tc>
          <w:tcPr>
            <w:tcW w:w="816" w:type="dxa"/>
          </w:tcPr>
          <w:p w14:paraId="20F8729E" w14:textId="77777777" w:rsidR="006928DA" w:rsidRPr="006046DF" w:rsidRDefault="006928DA" w:rsidP="00ED5A13">
            <w:pPr>
              <w:pStyle w:val="TableParagraph"/>
              <w:ind w:right="117"/>
              <w:rPr>
                <w:sz w:val="24"/>
              </w:rPr>
            </w:pPr>
            <w:r w:rsidRPr="006046DF">
              <w:rPr>
                <w:w w:val="95"/>
                <w:sz w:val="24"/>
              </w:rPr>
              <w:t>8.3</w:t>
            </w:r>
          </w:p>
        </w:tc>
        <w:tc>
          <w:tcPr>
            <w:tcW w:w="842" w:type="dxa"/>
          </w:tcPr>
          <w:p w14:paraId="7651E279" w14:textId="77777777" w:rsidR="006928DA" w:rsidRPr="006046DF" w:rsidRDefault="006928DA" w:rsidP="00ED5A13">
            <w:pPr>
              <w:pStyle w:val="TableParagraph"/>
              <w:ind w:right="117"/>
              <w:rPr>
                <w:sz w:val="24"/>
              </w:rPr>
            </w:pPr>
            <w:r w:rsidRPr="006046DF">
              <w:rPr>
                <w:w w:val="95"/>
                <w:sz w:val="24"/>
              </w:rPr>
              <w:t>42.7</w:t>
            </w:r>
          </w:p>
        </w:tc>
        <w:tc>
          <w:tcPr>
            <w:tcW w:w="2242" w:type="dxa"/>
          </w:tcPr>
          <w:p w14:paraId="3E6A3C4F" w14:textId="77777777" w:rsidR="006928DA" w:rsidRPr="006046DF" w:rsidRDefault="006928DA" w:rsidP="00ED5A13">
            <w:pPr>
              <w:pStyle w:val="TableParagraph"/>
              <w:ind w:left="119"/>
              <w:jc w:val="left"/>
              <w:rPr>
                <w:sz w:val="24"/>
              </w:rPr>
            </w:pPr>
            <w:r w:rsidRPr="006046DF">
              <w:rPr>
                <w:sz w:val="24"/>
              </w:rPr>
              <w:t>0.788 (0.747, 0.828)</w:t>
            </w:r>
          </w:p>
        </w:tc>
        <w:tc>
          <w:tcPr>
            <w:tcW w:w="816" w:type="dxa"/>
          </w:tcPr>
          <w:p w14:paraId="0C988263" w14:textId="77777777" w:rsidR="006928DA" w:rsidRPr="006046DF" w:rsidRDefault="006928DA" w:rsidP="00ED5A13">
            <w:pPr>
              <w:pStyle w:val="TableParagraph"/>
              <w:ind w:right="117"/>
              <w:rPr>
                <w:sz w:val="24"/>
              </w:rPr>
            </w:pPr>
            <w:r w:rsidRPr="006046DF">
              <w:rPr>
                <w:w w:val="95"/>
                <w:sz w:val="24"/>
              </w:rPr>
              <w:t>4.9</w:t>
            </w:r>
          </w:p>
        </w:tc>
        <w:tc>
          <w:tcPr>
            <w:tcW w:w="842" w:type="dxa"/>
          </w:tcPr>
          <w:p w14:paraId="51CEC1B7" w14:textId="77777777" w:rsidR="006928DA" w:rsidRPr="006046DF" w:rsidRDefault="006928DA" w:rsidP="00ED5A13">
            <w:pPr>
              <w:pStyle w:val="TableParagraph"/>
              <w:ind w:right="116"/>
              <w:rPr>
                <w:sz w:val="24"/>
              </w:rPr>
            </w:pPr>
            <w:r w:rsidRPr="006046DF">
              <w:rPr>
                <w:w w:val="95"/>
                <w:sz w:val="24"/>
              </w:rPr>
              <w:t>40.0</w:t>
            </w:r>
          </w:p>
        </w:tc>
        <w:tc>
          <w:tcPr>
            <w:tcW w:w="2172" w:type="dxa"/>
          </w:tcPr>
          <w:p w14:paraId="03EA7AB3" w14:textId="77777777" w:rsidR="006928DA" w:rsidRPr="006046DF" w:rsidRDefault="006928DA" w:rsidP="00ED5A13">
            <w:pPr>
              <w:pStyle w:val="TableParagraph"/>
              <w:ind w:left="105" w:right="34"/>
              <w:jc w:val="center"/>
              <w:rPr>
                <w:sz w:val="24"/>
              </w:rPr>
            </w:pPr>
            <w:r w:rsidRPr="006046DF">
              <w:rPr>
                <w:sz w:val="24"/>
              </w:rPr>
              <w:t>0.803 (0.765, 0.842)</w:t>
            </w:r>
          </w:p>
        </w:tc>
      </w:tr>
      <w:tr w:rsidR="006928DA" w:rsidRPr="006046DF" w14:paraId="010F1832" w14:textId="77777777" w:rsidTr="00ED5A13">
        <w:trPr>
          <w:trHeight w:val="264"/>
        </w:trPr>
        <w:tc>
          <w:tcPr>
            <w:tcW w:w="521" w:type="dxa"/>
          </w:tcPr>
          <w:p w14:paraId="0E2F2026" w14:textId="77777777" w:rsidR="006928DA" w:rsidRPr="006046DF" w:rsidRDefault="006928DA" w:rsidP="00ED5A13">
            <w:pPr>
              <w:pStyle w:val="TableParagraph"/>
              <w:spacing w:line="244" w:lineRule="exact"/>
              <w:ind w:right="117"/>
              <w:rPr>
                <w:sz w:val="24"/>
              </w:rPr>
            </w:pPr>
            <w:r w:rsidRPr="006046DF">
              <w:rPr>
                <w:w w:val="95"/>
                <w:sz w:val="24"/>
              </w:rPr>
              <w:t>390</w:t>
            </w:r>
          </w:p>
        </w:tc>
        <w:tc>
          <w:tcPr>
            <w:tcW w:w="816" w:type="dxa"/>
          </w:tcPr>
          <w:p w14:paraId="40F0FB77" w14:textId="77777777" w:rsidR="006928DA" w:rsidRPr="006046DF" w:rsidRDefault="006928DA" w:rsidP="00ED5A13">
            <w:pPr>
              <w:pStyle w:val="TableParagraph"/>
              <w:spacing w:line="244" w:lineRule="exact"/>
              <w:ind w:right="117"/>
              <w:rPr>
                <w:sz w:val="24"/>
              </w:rPr>
            </w:pPr>
            <w:r w:rsidRPr="006046DF">
              <w:rPr>
                <w:w w:val="95"/>
                <w:sz w:val="24"/>
              </w:rPr>
              <w:t>8.5</w:t>
            </w:r>
          </w:p>
        </w:tc>
        <w:tc>
          <w:tcPr>
            <w:tcW w:w="842" w:type="dxa"/>
          </w:tcPr>
          <w:p w14:paraId="77EBDDC4" w14:textId="77777777" w:rsidR="006928DA" w:rsidRPr="006046DF" w:rsidRDefault="006928DA" w:rsidP="00ED5A13">
            <w:pPr>
              <w:pStyle w:val="TableParagraph"/>
              <w:spacing w:line="244" w:lineRule="exact"/>
              <w:ind w:right="117"/>
              <w:rPr>
                <w:sz w:val="24"/>
              </w:rPr>
            </w:pPr>
            <w:r w:rsidRPr="006046DF">
              <w:rPr>
                <w:w w:val="95"/>
                <w:sz w:val="24"/>
              </w:rPr>
              <w:t>40.0</w:t>
            </w:r>
          </w:p>
        </w:tc>
        <w:tc>
          <w:tcPr>
            <w:tcW w:w="2242" w:type="dxa"/>
          </w:tcPr>
          <w:p w14:paraId="2EA7AABB" w14:textId="1FF64E03" w:rsidR="006928DA" w:rsidRPr="006046DF" w:rsidRDefault="00C95BE7" w:rsidP="00ED5A13">
            <w:pPr>
              <w:pStyle w:val="TableParagraph"/>
              <w:spacing w:line="244" w:lineRule="exact"/>
              <w:ind w:left="119"/>
              <w:jc w:val="left"/>
              <w:rPr>
                <w:sz w:val="24"/>
              </w:rPr>
            </w:pPr>
            <w:r w:rsidRPr="006046DF">
              <w:rPr>
                <w:noProof/>
                <w:sz w:val="24"/>
                <w:szCs w:val="24"/>
              </w:rPr>
              <w:drawing>
                <wp:anchor distT="0" distB="0" distL="0" distR="0" simplePos="0" relativeHeight="251665408" behindDoc="1" locked="0" layoutInCell="1" allowOverlap="1" wp14:anchorId="60FA4110" wp14:editId="3E4DE047">
                  <wp:simplePos x="0" y="0"/>
                  <wp:positionH relativeFrom="page">
                    <wp:posOffset>-1461829</wp:posOffset>
                  </wp:positionH>
                  <wp:positionV relativeFrom="paragraph">
                    <wp:posOffset>-1483833</wp:posOffset>
                  </wp:positionV>
                  <wp:extent cx="5330951" cy="1667255"/>
                  <wp:effectExtent l="0" t="0" r="0" b="0"/>
                  <wp:wrapNone/>
                  <wp:docPr id="10"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45.png"/>
                          <pic:cNvPicPr/>
                        </pic:nvPicPr>
                        <pic:blipFill>
                          <a:blip r:embed="rId16" cstate="print"/>
                          <a:stretch>
                            <a:fillRect/>
                          </a:stretch>
                        </pic:blipFill>
                        <pic:spPr>
                          <a:xfrm>
                            <a:off x="0" y="0"/>
                            <a:ext cx="5330951" cy="1667255"/>
                          </a:xfrm>
                          <a:prstGeom prst="rect">
                            <a:avLst/>
                          </a:prstGeom>
                        </pic:spPr>
                      </pic:pic>
                    </a:graphicData>
                  </a:graphic>
                </wp:anchor>
              </w:drawing>
            </w:r>
            <w:r w:rsidR="006928DA" w:rsidRPr="006046DF">
              <w:rPr>
                <w:sz w:val="24"/>
              </w:rPr>
              <w:t>0.789 (0.748, 0.830)</w:t>
            </w:r>
          </w:p>
        </w:tc>
        <w:tc>
          <w:tcPr>
            <w:tcW w:w="816" w:type="dxa"/>
          </w:tcPr>
          <w:p w14:paraId="714D8B97" w14:textId="77777777" w:rsidR="006928DA" w:rsidRPr="006046DF" w:rsidRDefault="006928DA" w:rsidP="00ED5A13">
            <w:pPr>
              <w:pStyle w:val="TableParagraph"/>
              <w:spacing w:line="244" w:lineRule="exact"/>
              <w:ind w:right="117"/>
              <w:rPr>
                <w:sz w:val="24"/>
              </w:rPr>
            </w:pPr>
            <w:r w:rsidRPr="006046DF">
              <w:rPr>
                <w:w w:val="95"/>
                <w:sz w:val="24"/>
              </w:rPr>
              <w:t>5.0</w:t>
            </w:r>
          </w:p>
        </w:tc>
        <w:tc>
          <w:tcPr>
            <w:tcW w:w="842" w:type="dxa"/>
          </w:tcPr>
          <w:p w14:paraId="46F120E2" w14:textId="77777777" w:rsidR="006928DA" w:rsidRPr="006046DF" w:rsidRDefault="006928DA" w:rsidP="00ED5A13">
            <w:pPr>
              <w:pStyle w:val="TableParagraph"/>
              <w:spacing w:line="244" w:lineRule="exact"/>
              <w:ind w:right="116"/>
              <w:rPr>
                <w:sz w:val="24"/>
              </w:rPr>
            </w:pPr>
            <w:r w:rsidRPr="006046DF">
              <w:rPr>
                <w:w w:val="95"/>
                <w:sz w:val="24"/>
              </w:rPr>
              <w:t>38.3</w:t>
            </w:r>
          </w:p>
        </w:tc>
        <w:tc>
          <w:tcPr>
            <w:tcW w:w="2172" w:type="dxa"/>
          </w:tcPr>
          <w:p w14:paraId="2B874FDA" w14:textId="77777777" w:rsidR="006928DA" w:rsidRPr="006046DF" w:rsidRDefault="006928DA" w:rsidP="00ED5A13">
            <w:pPr>
              <w:pStyle w:val="TableParagraph"/>
              <w:spacing w:line="244" w:lineRule="exact"/>
              <w:ind w:left="105" w:right="34"/>
              <w:jc w:val="center"/>
              <w:rPr>
                <w:sz w:val="24"/>
              </w:rPr>
            </w:pPr>
            <w:r w:rsidRPr="006046DF">
              <w:rPr>
                <w:sz w:val="24"/>
              </w:rPr>
              <w:t>0.810 (0.771, 0.849)</w:t>
            </w:r>
          </w:p>
        </w:tc>
      </w:tr>
    </w:tbl>
    <w:p w14:paraId="3B1FD9E8" w14:textId="77777777" w:rsidR="006928DA" w:rsidRPr="006046DF" w:rsidRDefault="006928DA" w:rsidP="006928DA">
      <w:pPr>
        <w:pStyle w:val="BodyText"/>
        <w:spacing w:before="7"/>
        <w:rPr>
          <w:sz w:val="13"/>
        </w:rPr>
      </w:pPr>
    </w:p>
    <w:p w14:paraId="4FF76569" w14:textId="79146F14" w:rsidR="006928DA" w:rsidRPr="006046DF" w:rsidRDefault="006928DA" w:rsidP="006928DA">
      <w:pPr>
        <w:pStyle w:val="NoSpacing"/>
        <w:spacing w:line="276" w:lineRule="auto"/>
        <w:jc w:val="both"/>
        <w:rPr>
          <w:sz w:val="24"/>
          <w:szCs w:val="24"/>
        </w:rPr>
      </w:pPr>
      <w:r w:rsidRPr="006046DF">
        <w:rPr>
          <w:w w:val="105"/>
          <w:sz w:val="24"/>
          <w:szCs w:val="24"/>
        </w:rPr>
        <w:t>Table 4: Overview of high</w:t>
      </w:r>
      <w:r w:rsidR="00660404" w:rsidRPr="006046DF">
        <w:rPr>
          <w:w w:val="105"/>
          <w:sz w:val="24"/>
          <w:szCs w:val="24"/>
        </w:rPr>
        <w:t>-</w:t>
      </w:r>
      <w:r w:rsidRPr="006046DF">
        <w:rPr>
          <w:w w:val="105"/>
          <w:sz w:val="24"/>
          <w:szCs w:val="24"/>
        </w:rPr>
        <w:t xml:space="preserve">resolution scan results as shown in Figures </w:t>
      </w:r>
      <w:hyperlink w:anchor="_bookmark37" w:history="1">
        <w:r w:rsidRPr="006046DF">
          <w:rPr>
            <w:w w:val="105"/>
            <w:sz w:val="24"/>
            <w:szCs w:val="24"/>
          </w:rPr>
          <w:t>11.</w:t>
        </w:r>
      </w:hyperlink>
      <w:r w:rsidRPr="006046DF">
        <w:rPr>
          <w:w w:val="105"/>
          <w:sz w:val="24"/>
          <w:szCs w:val="24"/>
        </w:rPr>
        <w:t xml:space="preserve"> %FP is the percentage of observed false positives (for a fixed level </w:t>
      </w:r>
      <w:r w:rsidRPr="006046DF">
        <w:rPr>
          <w:i/>
          <w:w w:val="105"/>
          <w:sz w:val="24"/>
          <w:szCs w:val="24"/>
        </w:rPr>
        <w:t xml:space="preserve">α </w:t>
      </w:r>
      <w:r w:rsidRPr="006046DF">
        <w:rPr>
          <w:w w:val="105"/>
          <w:sz w:val="24"/>
          <w:szCs w:val="24"/>
        </w:rPr>
        <w:t>= 0</w:t>
      </w:r>
      <w:r w:rsidRPr="006046DF">
        <w:rPr>
          <w:i/>
          <w:w w:val="105"/>
          <w:sz w:val="24"/>
          <w:szCs w:val="24"/>
        </w:rPr>
        <w:t>.</w:t>
      </w:r>
      <w:r w:rsidRPr="006046DF">
        <w:rPr>
          <w:w w:val="105"/>
          <w:sz w:val="24"/>
          <w:szCs w:val="24"/>
        </w:rPr>
        <w:t>05), %FN is the percentage of false negatives. Area under the curve (AUC) is shown with 95% confidence intervals.</w:t>
      </w:r>
    </w:p>
    <w:p w14:paraId="16EFCCB7" w14:textId="77777777" w:rsidR="00260B2E" w:rsidRPr="006046DF" w:rsidRDefault="00260B2E" w:rsidP="00871C17">
      <w:pPr>
        <w:spacing w:line="360" w:lineRule="auto"/>
        <w:jc w:val="both"/>
        <w:rPr>
          <w:rFonts w:ascii="Times New Roman" w:hAnsi="Times New Roman" w:cs="Times New Roman"/>
          <w:sz w:val="24"/>
          <w:szCs w:val="24"/>
        </w:rPr>
      </w:pPr>
    </w:p>
    <w:sectPr w:rsidR="00260B2E" w:rsidRPr="006046DF" w:rsidSect="00871C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C1B4E5" w14:textId="77777777" w:rsidR="002E600D" w:rsidRDefault="002E600D">
      <w:pPr>
        <w:spacing w:after="0" w:line="240" w:lineRule="auto"/>
      </w:pPr>
      <w:r>
        <w:separator/>
      </w:r>
    </w:p>
  </w:endnote>
  <w:endnote w:type="continuationSeparator" w:id="0">
    <w:p w14:paraId="7ED788B4" w14:textId="77777777" w:rsidR="002E600D" w:rsidRDefault="002E60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45325" w14:textId="77777777" w:rsidR="002E600D" w:rsidRDefault="002E600D">
      <w:pPr>
        <w:spacing w:after="0" w:line="240" w:lineRule="auto"/>
      </w:pPr>
      <w:r>
        <w:separator/>
      </w:r>
    </w:p>
  </w:footnote>
  <w:footnote w:type="continuationSeparator" w:id="0">
    <w:p w14:paraId="737DB910" w14:textId="77777777" w:rsidR="002E600D" w:rsidRDefault="002E60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A3375"/>
    <w:multiLevelType w:val="hybridMultilevel"/>
    <w:tmpl w:val="B686B382"/>
    <w:lvl w:ilvl="0" w:tplc="0E5891C0">
      <w:start w:val="1"/>
      <w:numFmt w:val="decimal"/>
      <w:lvlText w:val=".%1"/>
      <w:lvlJc w:val="left"/>
      <w:pPr>
        <w:ind w:left="876" w:hanging="500"/>
      </w:pPr>
      <w:rPr>
        <w:rFonts w:ascii="Times New Roman" w:eastAsia="Times New Roman" w:hAnsi="Times New Roman" w:cs="Times New Roman" w:hint="default"/>
        <w:w w:val="103"/>
        <w:sz w:val="28"/>
        <w:szCs w:val="28"/>
      </w:rPr>
    </w:lvl>
    <w:lvl w:ilvl="1" w:tplc="0BF28BF0">
      <w:start w:val="1"/>
      <w:numFmt w:val="decimal"/>
      <w:lvlText w:val="%2."/>
      <w:lvlJc w:val="left"/>
      <w:pPr>
        <w:ind w:left="897" w:hanging="378"/>
        <w:jc w:val="right"/>
      </w:pPr>
      <w:rPr>
        <w:rFonts w:ascii="Times New Roman" w:eastAsia="Times New Roman" w:hAnsi="Times New Roman" w:cs="Times New Roman" w:hint="default"/>
        <w:w w:val="100"/>
        <w:sz w:val="24"/>
        <w:szCs w:val="24"/>
      </w:rPr>
    </w:lvl>
    <w:lvl w:ilvl="2" w:tplc="E8B4CF2E">
      <w:start w:val="1"/>
      <w:numFmt w:val="decimal"/>
      <w:lvlText w:val="%3"/>
      <w:lvlJc w:val="left"/>
      <w:pPr>
        <w:ind w:left="1266" w:hanging="539"/>
      </w:pPr>
      <w:rPr>
        <w:rFonts w:ascii="Times New Roman" w:eastAsia="Times New Roman" w:hAnsi="Times New Roman" w:cs="Times New Roman" w:hint="default"/>
        <w:w w:val="97"/>
        <w:sz w:val="24"/>
        <w:szCs w:val="24"/>
      </w:rPr>
    </w:lvl>
    <w:lvl w:ilvl="3" w:tplc="B8B48514">
      <w:numFmt w:val="bullet"/>
      <w:lvlText w:val="•"/>
      <w:lvlJc w:val="left"/>
      <w:pPr>
        <w:ind w:left="7440" w:hanging="539"/>
      </w:pPr>
      <w:rPr>
        <w:rFonts w:hint="default"/>
      </w:rPr>
    </w:lvl>
    <w:lvl w:ilvl="4" w:tplc="E3F004D0">
      <w:numFmt w:val="bullet"/>
      <w:lvlText w:val="•"/>
      <w:lvlJc w:val="left"/>
      <w:pPr>
        <w:ind w:left="7965" w:hanging="539"/>
      </w:pPr>
      <w:rPr>
        <w:rFonts w:hint="default"/>
      </w:rPr>
    </w:lvl>
    <w:lvl w:ilvl="5" w:tplc="F7D89FDE">
      <w:numFmt w:val="bullet"/>
      <w:lvlText w:val="•"/>
      <w:lvlJc w:val="left"/>
      <w:pPr>
        <w:ind w:left="8491" w:hanging="539"/>
      </w:pPr>
      <w:rPr>
        <w:rFonts w:hint="default"/>
      </w:rPr>
    </w:lvl>
    <w:lvl w:ilvl="6" w:tplc="B6BA7316">
      <w:numFmt w:val="bullet"/>
      <w:lvlText w:val="•"/>
      <w:lvlJc w:val="left"/>
      <w:pPr>
        <w:ind w:left="9017" w:hanging="539"/>
      </w:pPr>
      <w:rPr>
        <w:rFonts w:hint="default"/>
      </w:rPr>
    </w:lvl>
    <w:lvl w:ilvl="7" w:tplc="B4663CE8">
      <w:numFmt w:val="bullet"/>
      <w:lvlText w:val="•"/>
      <w:lvlJc w:val="left"/>
      <w:pPr>
        <w:ind w:left="9542" w:hanging="539"/>
      </w:pPr>
      <w:rPr>
        <w:rFonts w:hint="default"/>
      </w:rPr>
    </w:lvl>
    <w:lvl w:ilvl="8" w:tplc="16CCD524">
      <w:numFmt w:val="bullet"/>
      <w:lvlText w:val="•"/>
      <w:lvlJc w:val="left"/>
      <w:pPr>
        <w:ind w:left="10068" w:hanging="539"/>
      </w:pPr>
      <w:rPr>
        <w:rFonts w:hint="default"/>
      </w:rPr>
    </w:lvl>
  </w:abstractNum>
  <w:abstractNum w:abstractNumId="1" w15:restartNumberingAfterBreak="0">
    <w:nsid w:val="32250129"/>
    <w:multiLevelType w:val="multilevel"/>
    <w:tmpl w:val="51744586"/>
    <w:lvl w:ilvl="0">
      <w:numFmt w:val="decimal"/>
      <w:lvlText w:val="%1"/>
      <w:lvlJc w:val="left"/>
      <w:pPr>
        <w:ind w:left="377" w:hanging="627"/>
      </w:pPr>
      <w:rPr>
        <w:rFonts w:hint="default"/>
      </w:rPr>
    </w:lvl>
    <w:lvl w:ilvl="1">
      <w:start w:val="89"/>
      <w:numFmt w:val="decimalZero"/>
      <w:lvlText w:val="%1.%2"/>
      <w:lvlJc w:val="left"/>
      <w:pPr>
        <w:ind w:left="377" w:hanging="627"/>
      </w:pPr>
      <w:rPr>
        <w:rFonts w:ascii="Times New Roman" w:eastAsia="Times New Roman" w:hAnsi="Times New Roman" w:cs="Times New Roman" w:hint="default"/>
        <w:w w:val="98"/>
        <w:sz w:val="24"/>
        <w:szCs w:val="24"/>
      </w:rPr>
    </w:lvl>
    <w:lvl w:ilvl="2">
      <w:start w:val="1"/>
      <w:numFmt w:val="decimal"/>
      <w:lvlText w:val="%3"/>
      <w:lvlJc w:val="left"/>
      <w:pPr>
        <w:ind w:left="1266" w:hanging="539"/>
      </w:pPr>
      <w:rPr>
        <w:rFonts w:ascii="Times New Roman" w:eastAsia="Times New Roman" w:hAnsi="Times New Roman" w:cs="Times New Roman" w:hint="default"/>
        <w:w w:val="97"/>
        <w:sz w:val="24"/>
        <w:szCs w:val="24"/>
      </w:rPr>
    </w:lvl>
    <w:lvl w:ilvl="3">
      <w:numFmt w:val="bullet"/>
      <w:lvlText w:val="•"/>
      <w:lvlJc w:val="left"/>
      <w:pPr>
        <w:ind w:left="3451" w:hanging="539"/>
      </w:pPr>
      <w:rPr>
        <w:rFonts w:hint="default"/>
      </w:rPr>
    </w:lvl>
    <w:lvl w:ilvl="4">
      <w:numFmt w:val="bullet"/>
      <w:lvlText w:val="•"/>
      <w:lvlJc w:val="left"/>
      <w:pPr>
        <w:ind w:left="4546" w:hanging="539"/>
      </w:pPr>
      <w:rPr>
        <w:rFonts w:hint="default"/>
      </w:rPr>
    </w:lvl>
    <w:lvl w:ilvl="5">
      <w:numFmt w:val="bullet"/>
      <w:lvlText w:val="•"/>
      <w:lvlJc w:val="left"/>
      <w:pPr>
        <w:ind w:left="5642" w:hanging="539"/>
      </w:pPr>
      <w:rPr>
        <w:rFonts w:hint="default"/>
      </w:rPr>
    </w:lvl>
    <w:lvl w:ilvl="6">
      <w:numFmt w:val="bullet"/>
      <w:lvlText w:val="•"/>
      <w:lvlJc w:val="left"/>
      <w:pPr>
        <w:ind w:left="6737" w:hanging="539"/>
      </w:pPr>
      <w:rPr>
        <w:rFonts w:hint="default"/>
      </w:rPr>
    </w:lvl>
    <w:lvl w:ilvl="7">
      <w:numFmt w:val="bullet"/>
      <w:lvlText w:val="•"/>
      <w:lvlJc w:val="left"/>
      <w:pPr>
        <w:ind w:left="7833" w:hanging="539"/>
      </w:pPr>
      <w:rPr>
        <w:rFonts w:hint="default"/>
      </w:rPr>
    </w:lvl>
    <w:lvl w:ilvl="8">
      <w:numFmt w:val="bullet"/>
      <w:lvlText w:val="•"/>
      <w:lvlJc w:val="left"/>
      <w:pPr>
        <w:ind w:left="8928" w:hanging="539"/>
      </w:pPr>
      <w:rPr>
        <w:rFonts w:hint="default"/>
      </w:rPr>
    </w:lvl>
  </w:abstractNum>
  <w:abstractNum w:abstractNumId="2" w15:restartNumberingAfterBreak="0">
    <w:nsid w:val="39F70715"/>
    <w:multiLevelType w:val="hybridMultilevel"/>
    <w:tmpl w:val="BE24F7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41382"/>
    <w:multiLevelType w:val="hybridMultilevel"/>
    <w:tmpl w:val="1ECE1FDA"/>
    <w:lvl w:ilvl="0" w:tplc="0BF28BF0">
      <w:start w:val="1"/>
      <w:numFmt w:val="decimal"/>
      <w:lvlText w:val="%1."/>
      <w:lvlJc w:val="left"/>
      <w:pPr>
        <w:ind w:left="897" w:hanging="378"/>
        <w:jc w:val="right"/>
      </w:pPr>
      <w:rPr>
        <w:rFonts w:ascii="Times New Roman" w:eastAsia="Times New Roman" w:hAnsi="Times New Roman" w:cs="Times New Roman" w:hint="default"/>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B2E"/>
    <w:rsid w:val="000553E0"/>
    <w:rsid w:val="000E0C7A"/>
    <w:rsid w:val="001802C5"/>
    <w:rsid w:val="001A36E1"/>
    <w:rsid w:val="001A61C8"/>
    <w:rsid w:val="001F4D0D"/>
    <w:rsid w:val="00260B2E"/>
    <w:rsid w:val="002A304F"/>
    <w:rsid w:val="002B580F"/>
    <w:rsid w:val="002C23B4"/>
    <w:rsid w:val="002D717A"/>
    <w:rsid w:val="002E600D"/>
    <w:rsid w:val="002F444C"/>
    <w:rsid w:val="00303D75"/>
    <w:rsid w:val="003602AC"/>
    <w:rsid w:val="003B7C35"/>
    <w:rsid w:val="003F7227"/>
    <w:rsid w:val="00400EC7"/>
    <w:rsid w:val="0040585A"/>
    <w:rsid w:val="004405C9"/>
    <w:rsid w:val="00443244"/>
    <w:rsid w:val="004A05EA"/>
    <w:rsid w:val="004A44C9"/>
    <w:rsid w:val="004A6583"/>
    <w:rsid w:val="00517149"/>
    <w:rsid w:val="0054239B"/>
    <w:rsid w:val="00562C9F"/>
    <w:rsid w:val="006046DF"/>
    <w:rsid w:val="006109AB"/>
    <w:rsid w:val="00642B82"/>
    <w:rsid w:val="00657A32"/>
    <w:rsid w:val="00660404"/>
    <w:rsid w:val="00677140"/>
    <w:rsid w:val="006816F9"/>
    <w:rsid w:val="006928DA"/>
    <w:rsid w:val="006A309E"/>
    <w:rsid w:val="006A3297"/>
    <w:rsid w:val="006B3EF6"/>
    <w:rsid w:val="006B6E1E"/>
    <w:rsid w:val="006C17C9"/>
    <w:rsid w:val="006C196E"/>
    <w:rsid w:val="006E645E"/>
    <w:rsid w:val="006E6FEB"/>
    <w:rsid w:val="00714808"/>
    <w:rsid w:val="00730304"/>
    <w:rsid w:val="00745776"/>
    <w:rsid w:val="007749CD"/>
    <w:rsid w:val="007C0560"/>
    <w:rsid w:val="007D087B"/>
    <w:rsid w:val="007E62E5"/>
    <w:rsid w:val="007F14A2"/>
    <w:rsid w:val="008105E1"/>
    <w:rsid w:val="00842B09"/>
    <w:rsid w:val="008548D2"/>
    <w:rsid w:val="00864977"/>
    <w:rsid w:val="00871C17"/>
    <w:rsid w:val="008E408B"/>
    <w:rsid w:val="008E7282"/>
    <w:rsid w:val="008F29DD"/>
    <w:rsid w:val="008F31C7"/>
    <w:rsid w:val="0093039F"/>
    <w:rsid w:val="00931B84"/>
    <w:rsid w:val="0093267B"/>
    <w:rsid w:val="009854F2"/>
    <w:rsid w:val="009A2803"/>
    <w:rsid w:val="009A3F79"/>
    <w:rsid w:val="009B0D7D"/>
    <w:rsid w:val="009D5692"/>
    <w:rsid w:val="009E2318"/>
    <w:rsid w:val="00A412D5"/>
    <w:rsid w:val="00A53B0E"/>
    <w:rsid w:val="00AE28CE"/>
    <w:rsid w:val="00AE49A4"/>
    <w:rsid w:val="00B412B0"/>
    <w:rsid w:val="00B63578"/>
    <w:rsid w:val="00BC0009"/>
    <w:rsid w:val="00C02F8B"/>
    <w:rsid w:val="00C05D06"/>
    <w:rsid w:val="00C51B50"/>
    <w:rsid w:val="00C95BE7"/>
    <w:rsid w:val="00CA376F"/>
    <w:rsid w:val="00CC57DE"/>
    <w:rsid w:val="00D20987"/>
    <w:rsid w:val="00D22481"/>
    <w:rsid w:val="00D52FEB"/>
    <w:rsid w:val="00DB5BEE"/>
    <w:rsid w:val="00DE01D0"/>
    <w:rsid w:val="00DF5027"/>
    <w:rsid w:val="00E06148"/>
    <w:rsid w:val="00E06C19"/>
    <w:rsid w:val="00E1506F"/>
    <w:rsid w:val="00E42FE8"/>
    <w:rsid w:val="00E52E08"/>
    <w:rsid w:val="00E729B0"/>
    <w:rsid w:val="00E85D4F"/>
    <w:rsid w:val="00E9331C"/>
    <w:rsid w:val="00E94F71"/>
    <w:rsid w:val="00EC3BD6"/>
    <w:rsid w:val="00ED5A13"/>
    <w:rsid w:val="00EF6AF2"/>
    <w:rsid w:val="00F15E3D"/>
    <w:rsid w:val="00F16E2B"/>
    <w:rsid w:val="00F31F98"/>
    <w:rsid w:val="00F651AA"/>
    <w:rsid w:val="00F900E2"/>
    <w:rsid w:val="00F94170"/>
    <w:rsid w:val="00FB39F4"/>
    <w:rsid w:val="00FB7F9C"/>
    <w:rsid w:val="00FF5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EF314B"/>
  <w15:chartTrackingRefBased/>
  <w15:docId w15:val="{572AC86F-1082-4966-84B6-EBDCC585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1B5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23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730304"/>
    <w:pPr>
      <w:widowControl w:val="0"/>
      <w:autoSpaceDE w:val="0"/>
      <w:autoSpaceDN w:val="0"/>
      <w:spacing w:after="0" w:line="240" w:lineRule="auto"/>
      <w:ind w:left="377"/>
      <w:jc w:val="both"/>
      <w:outlineLvl w:val="2"/>
    </w:pPr>
    <w:rPr>
      <w:rFonts w:ascii="Palatino Linotype" w:eastAsia="Palatino Linotype" w:hAnsi="Palatino Linotype" w:cs="Palatino Linotype"/>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2E"/>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260B2E"/>
    <w:rPr>
      <w:color w:val="0563C1" w:themeColor="hyperlink"/>
      <w:u w:val="single"/>
    </w:rPr>
  </w:style>
  <w:style w:type="character" w:styleId="UnresolvedMention">
    <w:name w:val="Unresolved Mention"/>
    <w:basedOn w:val="DefaultParagraphFont"/>
    <w:uiPriority w:val="99"/>
    <w:semiHidden/>
    <w:unhideWhenUsed/>
    <w:rsid w:val="00260B2E"/>
    <w:rPr>
      <w:color w:val="605E5C"/>
      <w:shd w:val="clear" w:color="auto" w:fill="E1DFDD"/>
    </w:rPr>
  </w:style>
  <w:style w:type="paragraph" w:styleId="BodyText">
    <w:name w:val="Body Text"/>
    <w:basedOn w:val="Normal"/>
    <w:link w:val="BodyTextChar"/>
    <w:uiPriority w:val="1"/>
    <w:qFormat/>
    <w:rsid w:val="009D569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D569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9D5692"/>
    <w:rPr>
      <w:sz w:val="16"/>
      <w:szCs w:val="16"/>
    </w:rPr>
  </w:style>
  <w:style w:type="paragraph" w:styleId="CommentText">
    <w:name w:val="annotation text"/>
    <w:basedOn w:val="Normal"/>
    <w:link w:val="CommentTextChar"/>
    <w:uiPriority w:val="99"/>
    <w:semiHidden/>
    <w:unhideWhenUsed/>
    <w:rsid w:val="009D5692"/>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9D569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D56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5692"/>
    <w:rPr>
      <w:rFonts w:ascii="Segoe UI" w:hAnsi="Segoe UI" w:cs="Segoe UI"/>
      <w:sz w:val="18"/>
      <w:szCs w:val="18"/>
    </w:rPr>
  </w:style>
  <w:style w:type="paragraph" w:styleId="Header">
    <w:name w:val="header"/>
    <w:basedOn w:val="Normal"/>
    <w:link w:val="HeaderChar"/>
    <w:uiPriority w:val="99"/>
    <w:unhideWhenUsed/>
    <w:rsid w:val="00677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7140"/>
  </w:style>
  <w:style w:type="paragraph" w:styleId="Footer">
    <w:name w:val="footer"/>
    <w:basedOn w:val="Normal"/>
    <w:link w:val="FooterChar"/>
    <w:uiPriority w:val="99"/>
    <w:unhideWhenUsed/>
    <w:rsid w:val="00677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140"/>
  </w:style>
  <w:style w:type="character" w:customStyle="1" w:styleId="Heading3Char">
    <w:name w:val="Heading 3 Char"/>
    <w:basedOn w:val="DefaultParagraphFont"/>
    <w:link w:val="Heading3"/>
    <w:uiPriority w:val="9"/>
    <w:rsid w:val="00730304"/>
    <w:rPr>
      <w:rFonts w:ascii="Palatino Linotype" w:eastAsia="Palatino Linotype" w:hAnsi="Palatino Linotype" w:cs="Palatino Linotype"/>
      <w:i/>
      <w:sz w:val="28"/>
      <w:szCs w:val="28"/>
    </w:rPr>
  </w:style>
  <w:style w:type="character" w:customStyle="1" w:styleId="Heading1Char">
    <w:name w:val="Heading 1 Char"/>
    <w:basedOn w:val="DefaultParagraphFont"/>
    <w:link w:val="Heading1"/>
    <w:uiPriority w:val="9"/>
    <w:rsid w:val="00C51B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2318"/>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931B84"/>
    <w:pPr>
      <w:widowControl w:val="0"/>
      <w:autoSpaceDE w:val="0"/>
      <w:autoSpaceDN w:val="0"/>
      <w:spacing w:after="0" w:line="256" w:lineRule="exact"/>
      <w:jc w:val="right"/>
    </w:pPr>
    <w:rPr>
      <w:rFonts w:ascii="Times New Roman" w:eastAsia="Times New Roman" w:hAnsi="Times New Roman" w:cs="Times New Roman"/>
    </w:rPr>
  </w:style>
  <w:style w:type="paragraph" w:styleId="ListParagraph">
    <w:name w:val="List Paragraph"/>
    <w:basedOn w:val="Normal"/>
    <w:uiPriority w:val="34"/>
    <w:qFormat/>
    <w:rsid w:val="00C05D06"/>
    <w:pPr>
      <w:ind w:left="720"/>
      <w:contextualSpacing/>
    </w:pPr>
  </w:style>
  <w:style w:type="character" w:styleId="PlaceholderText">
    <w:name w:val="Placeholder Text"/>
    <w:basedOn w:val="DefaultParagraphFont"/>
    <w:uiPriority w:val="99"/>
    <w:semiHidden/>
    <w:rsid w:val="00842B09"/>
    <w:rPr>
      <w:color w:val="808080"/>
    </w:rPr>
  </w:style>
  <w:style w:type="character" w:styleId="FollowedHyperlink">
    <w:name w:val="FollowedHyperlink"/>
    <w:basedOn w:val="DefaultParagraphFont"/>
    <w:uiPriority w:val="99"/>
    <w:semiHidden/>
    <w:unhideWhenUsed/>
    <w:rsid w:val="006046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eike/toolmaRk" TargetMode="External"/><Relationship Id="rId13" Type="http://schemas.openxmlformats.org/officeDocument/2006/relationships/hyperlink" Target="https://github.com/heike/toolmaR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project.or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sapps.nist.gov/NRBTD/Studies/Search"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obamawhitehouse.archives.gov/sites/default/files/microsites/ostp/PCAST/pcast_forensic_science_report_final.pdf" TargetMode="External"/><Relationship Id="rId4" Type="http://schemas.openxmlformats.org/officeDocument/2006/relationships/settings" Target="settings.xml"/><Relationship Id="rId9" Type="http://schemas.openxmlformats.org/officeDocument/2006/relationships/hyperlink" Target="https://www.nap.edu/catalog/12589/strengthening-forensic-science-in-the-united-states-a-path-forward"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B3E85D-853E-4D34-9FE8-EC4713A0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22</Pages>
  <Words>6591</Words>
  <Characters>37571</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Ganesh [STAT]</dc:creator>
  <cp:keywords/>
  <dc:description/>
  <cp:lastModifiedBy>Krishnan, Ganesh [STAT]</cp:lastModifiedBy>
  <cp:revision>86</cp:revision>
  <cp:lastPrinted>2018-10-08T01:49:00Z</cp:lastPrinted>
  <dcterms:created xsi:type="dcterms:W3CDTF">2018-10-07T22:36:00Z</dcterms:created>
  <dcterms:modified xsi:type="dcterms:W3CDTF">2018-10-17T23:24:00Z</dcterms:modified>
</cp:coreProperties>
</file>